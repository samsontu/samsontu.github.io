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emf" ContentType="image/x-emf"/>
  <Override PartName="/word/comments.xml" ContentType="application/vnd.openxmlformats-officedocument.wordprocessingml.commen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Default Extension="sldx" ContentType="application/vnd.openxmlformats-officedocument.presentationml.slide"/>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2447D2" w:rsidRPr="002447D2" w:rsidRDefault="002447D2" w:rsidP="0029044B">
      <w:pPr>
        <w:pStyle w:val="Title"/>
      </w:pPr>
      <w:r>
        <w:t>MRSA Urinary Tract Infection</w:t>
      </w:r>
    </w:p>
    <w:p w:rsidR="00DD0ACF" w:rsidRDefault="00DD0ACF" w:rsidP="005C0114"/>
    <w:p w:rsidR="00DD0ACF" w:rsidRDefault="00A524D5" w:rsidP="005C0114">
      <w:r w:rsidRPr="00DD0ACF">
        <w:object w:dxaOrig="7223" w:dyaOrig="5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pt;height:272pt" o:ole="">
            <v:imagedata r:id="rId5" o:title=""/>
          </v:shape>
          <o:OLEObject Type="Embed" ProgID="PowerPoint.Slide.12" ShapeID="_x0000_i1025" DrawAspect="Content" ObjectID="_1299183221" r:id="rId6"/>
        </w:object>
      </w:r>
    </w:p>
    <w:p w:rsidR="0029044B" w:rsidRDefault="0029044B" w:rsidP="0029044B">
      <w:pPr>
        <w:pStyle w:val="Heading2"/>
      </w:pPr>
      <w:r>
        <w:t>Positive MRSA urine culture</w:t>
      </w:r>
    </w:p>
    <w:p w:rsidR="0029044B" w:rsidRDefault="0029044B" w:rsidP="0029044B">
      <w:pPr>
        <w:rPr>
          <w:ins w:id="0" w:author="Samson Tu" w:date="2013-02-06T09:59:00Z"/>
        </w:rPr>
      </w:pPr>
      <w:r>
        <w:t xml:space="preserve">Presence of Staphylococcus aureus in MicroReport such that </w:t>
      </w:r>
      <w:r>
        <w:br/>
        <w:t>1. time of report is between the admission and discharge dates of a hospitalization</w:t>
      </w:r>
      <w:r>
        <w:br/>
        <w:t>2. specimen is urine</w:t>
      </w:r>
      <w:r>
        <w:br/>
        <w:t xml:space="preserve">3. AntibioticResistance to menthicillin is </w:t>
      </w:r>
      <w:r w:rsidR="00FB6C71">
        <w:t>"R"</w:t>
      </w:r>
    </w:p>
    <w:p w:rsidR="000B1E2C" w:rsidRDefault="005C3C8E" w:rsidP="0029044B">
      <w:ins w:id="1" w:author="Samson Tu" w:date="2013-02-06T10:00:00Z">
        <w:r>
          <w:rPr>
            <w:noProof/>
            <w:lang w:eastAsia="zh-TW"/>
          </w:rPr>
          <w:pict>
            <v:shapetype id="_x0000_t202" coordsize="21600,21600" o:spt="202" path="m0,0l0,21600,21600,21600,21600,0xe">
              <v:stroke joinstyle="miter"/>
              <v:path gradientshapeok="t" o:connecttype="rect"/>
            </v:shapetype>
            <v:shape id="_x0000_s1029" type="#_x0000_t202" style="position:absolute;margin-left:2.8pt;margin-top:25.05pt;width:458.15pt;height:100.75pt;z-index:251660288;mso-width-relative:margin;mso-height-relative:margin">
              <v:textbox>
                <w:txbxContent>
                  <w:p w:rsidR="00576DC7" w:rsidRDefault="00576DC7">
                    <w:r>
                      <w:t>Need hospitalization admission and discharge dates.</w:t>
                    </w:r>
                  </w:p>
                  <w:p w:rsidR="00576DC7" w:rsidRDefault="00576DC7">
                    <w:r>
                      <w:t>MicroReport: SpecimenDateTime, Specimen (and SpecimenString)</w:t>
                    </w:r>
                  </w:p>
                </w:txbxContent>
              </v:textbox>
              <w10:wrap type="topAndBottom"/>
            </v:shape>
          </w:pict>
        </w:r>
      </w:ins>
    </w:p>
    <w:p w:rsidR="004D3800" w:rsidRPr="004D3800" w:rsidDel="00A524D5" w:rsidRDefault="002A166C" w:rsidP="005C0114">
      <w:pPr>
        <w:rPr>
          <w:del w:id="2" w:author="Samson Tu" w:date="2013-01-23T14:36:00Z"/>
          <w:color w:val="76923C" w:themeColor="accent3" w:themeShade="BF"/>
        </w:rPr>
      </w:pPr>
      <w:del w:id="3" w:author="Samson Tu" w:date="2013-01-23T14:36:00Z">
        <w:r w:rsidRPr="0029044B" w:rsidDel="00A524D5">
          <w:delText>Can we ignore "no more than 2 species of microorganism</w:delText>
        </w:r>
        <w:r w:rsidR="0029044B" w:rsidRPr="0029044B" w:rsidDel="00A524D5">
          <w:delText>" or should that be part of the query</w:delText>
        </w:r>
        <w:r w:rsidRPr="0029044B" w:rsidDel="00A524D5">
          <w:delText>?</w:delText>
        </w:r>
        <w:r w:rsidR="004D3800" w:rsidDel="00A524D5">
          <w:delText xml:space="preserve"> </w:delText>
        </w:r>
        <w:r w:rsidR="004D3800" w:rsidRPr="004D3800" w:rsidDel="00A524D5">
          <w:rPr>
            <w:i/>
            <w:color w:val="E36C0A" w:themeColor="accent6" w:themeShade="BF"/>
          </w:rPr>
          <w:delText>We can probably safely ignore that part of the query.</w:delText>
        </w:r>
      </w:del>
    </w:p>
    <w:p w:rsidR="00C76D07" w:rsidRDefault="00C76D07" w:rsidP="0029044B">
      <w:pPr>
        <w:pStyle w:val="Heading2"/>
      </w:pPr>
      <w:r w:rsidRPr="00DD0ACF">
        <w:object w:dxaOrig="7214" w:dyaOrig="5420">
          <v:shape id="_x0000_i1026" type="#_x0000_t75" style="width:361pt;height:271pt" o:ole="">
            <v:imagedata r:id="rId7" o:title=""/>
          </v:shape>
          <o:OLEObject Type="Embed" ProgID="PowerPoint.Slide.12" ShapeID="_x0000_i1026" DrawAspect="Content" ObjectID="_1299183222" r:id="rId8"/>
        </w:object>
      </w:r>
    </w:p>
    <w:p w:rsidR="0029044B" w:rsidRDefault="0029044B" w:rsidP="0029044B">
      <w:pPr>
        <w:pStyle w:val="Heading2"/>
      </w:pPr>
      <w:commentRangeStart w:id="4"/>
      <w:r>
        <w:t>Fever</w:t>
      </w:r>
      <w:commentRangeEnd w:id="4"/>
      <w:r w:rsidR="00A524D5">
        <w:rPr>
          <w:rStyle w:val="CommentReference"/>
          <w:rFonts w:ascii="Times New Roman" w:eastAsiaTheme="minorEastAsia" w:hAnsi="Times New Roman" w:cstheme="minorBidi"/>
          <w:b w:val="0"/>
          <w:bCs w:val="0"/>
          <w:color w:val="auto"/>
        </w:rPr>
        <w:commentReference w:id="4"/>
      </w:r>
    </w:p>
    <w:p w:rsidR="000B1E2C" w:rsidRDefault="005C3C8E" w:rsidP="002A166C">
      <w:pPr>
        <w:rPr>
          <w:ins w:id="5" w:author="Samson Tu" w:date="2013-01-23T14:40:00Z"/>
        </w:rPr>
      </w:pPr>
      <w:r>
        <w:rPr>
          <w:noProof/>
          <w:lang w:eastAsia="en-US"/>
        </w:rPr>
        <w:pict>
          <v:shape id="_x0000_s1031" type="#_x0000_t202" style="position:absolute;margin-left:-6.5pt;margin-top:44.05pt;width:458.15pt;height:115.35pt;z-index:251661312;mso-width-relative:margin;mso-height-relative:margin">
            <v:textbox>
              <w:txbxContent>
                <w:p w:rsidR="00576DC7" w:rsidRDefault="00576DC7" w:rsidP="000B1E2C">
                  <w:r>
                    <w:t>Data Sources:</w:t>
                  </w:r>
                </w:p>
                <w:p w:rsidR="00576DC7" w:rsidRDefault="00576DC7" w:rsidP="000B1E2C">
                  <w:r>
                    <w:t>Vitals: Any temperature recorded in the two calendar days before the collection date of the first positive MRSA culture to the calendar date after the last positive MRSA urine culture that is greater than or equal to 38</w:t>
                  </w:r>
                  <w:r w:rsidRPr="00853DF4">
                    <w:rPr>
                      <w:vertAlign w:val="superscript"/>
                    </w:rPr>
                    <w:t>o</w:t>
                  </w:r>
                  <w:r>
                    <w:t xml:space="preserve">. </w:t>
                  </w:r>
                </w:p>
                <w:p w:rsidR="00576DC7" w:rsidRDefault="00576DC7" w:rsidP="000B1E2C">
                  <w:r>
                    <w:t>NLP results</w:t>
                  </w:r>
                </w:p>
                <w:p w:rsidR="00576DC7" w:rsidRPr="000B1E2C" w:rsidRDefault="00576DC7" w:rsidP="000B1E2C"/>
              </w:txbxContent>
            </v:textbox>
            <w10:wrap type="topAndBottom"/>
          </v:shape>
        </w:pict>
      </w:r>
      <w:r w:rsidR="002A166C" w:rsidRPr="00CA36D4">
        <w:t xml:space="preserve">Fever must have been recorded between -24h of the date of collection of the first positive MRSA urine culture and +24h of the date of collection of the last positive MRSA urine culture. </w:t>
      </w:r>
    </w:p>
    <w:p w:rsidR="0029044B" w:rsidRDefault="0029044B" w:rsidP="0029044B">
      <w:pPr>
        <w:pStyle w:val="Heading2"/>
      </w:pPr>
      <w:r w:rsidRPr="00CA36D4">
        <w:t xml:space="preserve">Signs/symptoms </w:t>
      </w:r>
    </w:p>
    <w:p w:rsidR="002A166C" w:rsidRPr="00CA36D4" w:rsidRDefault="005C3C8E" w:rsidP="002A166C">
      <w:r>
        <w:rPr>
          <w:noProof/>
          <w:lang w:eastAsia="en-US"/>
        </w:rPr>
        <w:pict>
          <v:shape id="_x0000_s1032" type="#_x0000_t202" style="position:absolute;margin-left:-14.05pt;margin-top:51.55pt;width:458.15pt;height:62.2pt;z-index:251662336;mso-width-relative:margin;mso-height-relative:margin">
            <v:textbox>
              <w:txbxContent>
                <w:p w:rsidR="00576DC7" w:rsidRDefault="00576DC7" w:rsidP="00BC3432">
                  <w:r>
                    <w:t>Data Sources: NLP results</w:t>
                  </w:r>
                </w:p>
                <w:p w:rsidR="00576DC7" w:rsidRPr="000B1E2C" w:rsidRDefault="00576DC7" w:rsidP="00BC3432"/>
              </w:txbxContent>
            </v:textbox>
            <w10:wrap type="topAndBottom"/>
          </v:shape>
        </w:pict>
      </w:r>
      <w:r w:rsidR="002A166C" w:rsidRPr="00CA36D4">
        <w:t xml:space="preserve">Signs/symptoms must have been recorded between -24h of the date of collection of the first positive MRSA urine culture and +24h of the date of collection of the last positive MRSA urine culture. </w:t>
      </w:r>
    </w:p>
    <w:p w:rsidR="00DD0ACF" w:rsidRDefault="00DD0ACF" w:rsidP="005C0114"/>
    <w:p w:rsidR="00DD0ACF" w:rsidRDefault="00DD0ACF" w:rsidP="005C0114"/>
    <w:p w:rsidR="00CA36D4" w:rsidRDefault="00CA36D4" w:rsidP="005C0114"/>
    <w:p w:rsidR="001A4BD5" w:rsidRDefault="001A4BD5" w:rsidP="005C0114">
      <w:r w:rsidRPr="001A4BD5">
        <w:object w:dxaOrig="7183" w:dyaOrig="5399">
          <v:shape id="_x0000_i1027" type="#_x0000_t75" style="width:359pt;height:270pt" o:ole="">
            <v:imagedata r:id="rId10" o:title=""/>
          </v:shape>
          <o:OLEObject Type="Embed" ProgID="PowerPoint.Slide.12" ShapeID="_x0000_i1027" DrawAspect="Content" ObjectID="_1299183223" r:id="rId11"/>
        </w:object>
      </w:r>
    </w:p>
    <w:p w:rsidR="00D14B56" w:rsidRDefault="0029044B" w:rsidP="00D531F6">
      <w:pPr>
        <w:pStyle w:val="Heading2"/>
      </w:pPr>
      <w:r>
        <w:t>Positive cultures from normally sterile sites</w:t>
      </w:r>
    </w:p>
    <w:p w:rsidR="00CA36D4" w:rsidRPr="00CA36D4" w:rsidRDefault="0029044B" w:rsidP="00CA36D4">
      <w:r>
        <w:t xml:space="preserve">The MRSA ontology should provide the set of </w:t>
      </w:r>
      <w:commentRangeStart w:id="6"/>
      <w:r>
        <w:t xml:space="preserve">"normally sterile </w:t>
      </w:r>
      <w:commentRangeStart w:id="7"/>
      <w:r>
        <w:t>sites</w:t>
      </w:r>
      <w:commentRangeEnd w:id="7"/>
      <w:r w:rsidR="003A4005">
        <w:rPr>
          <w:rStyle w:val="CommentReference"/>
        </w:rPr>
        <w:commentReference w:id="7"/>
      </w:r>
      <w:r>
        <w:t>."</w:t>
      </w:r>
      <w:commentRangeEnd w:id="6"/>
      <w:r w:rsidR="00944CCC">
        <w:rPr>
          <w:rStyle w:val="CommentReference"/>
        </w:rPr>
        <w:commentReference w:id="6"/>
      </w:r>
      <w:r>
        <w:t xml:space="preserve"> </w:t>
      </w:r>
      <w:r w:rsidR="00CA36D4" w:rsidRPr="00CA36D4">
        <w:t xml:space="preserve">The positive culture must not be a </w:t>
      </w:r>
      <w:r w:rsidR="00CA36D4" w:rsidRPr="00BC3432">
        <w:t>common commensal organism</w:t>
      </w:r>
      <w:r w:rsidR="00CA36D4" w:rsidRPr="00CA36D4">
        <w:t xml:space="preserve">, and must have been collected between the date of hospital admission and +24h of the date of collection of the first positive MRSA urine culture. </w:t>
      </w:r>
    </w:p>
    <w:p w:rsidR="00CA36D4" w:rsidRPr="004D3800" w:rsidRDefault="0029044B" w:rsidP="005C0114">
      <w:pPr>
        <w:rPr>
          <w:i/>
          <w:color w:val="E36C0A" w:themeColor="accent6" w:themeShade="BF"/>
        </w:rPr>
      </w:pPr>
      <w:r>
        <w:t>Define common commensal organism.</w:t>
      </w:r>
      <w:r w:rsidR="004D3800">
        <w:t xml:space="preserve"> </w:t>
      </w:r>
      <w:r w:rsidR="004D3800">
        <w:rPr>
          <w:i/>
          <w:color w:val="E36C0A" w:themeColor="accent6" w:themeShade="BF"/>
        </w:rPr>
        <w:t>This was discussed on the call; see the BSI document for the list of organisms (also called "common skin contaminants").</w:t>
      </w:r>
    </w:p>
    <w:p w:rsidR="00CA36D4" w:rsidRDefault="005C3C8E" w:rsidP="005C0114">
      <w:r>
        <w:rPr>
          <w:noProof/>
          <w:lang w:eastAsia="en-US"/>
        </w:rPr>
        <w:pict>
          <v:shape id="_x0000_s1033" type="#_x0000_t202" style="position:absolute;margin-left:-7.8pt;margin-top:15.75pt;width:458.15pt;height:62.2pt;z-index:251663360;mso-width-relative:margin;mso-height-relative:margin">
            <v:textbox>
              <w:txbxContent>
                <w:p w:rsidR="00576DC7" w:rsidRDefault="00576DC7" w:rsidP="00BC3432">
                  <w:r>
                    <w:t>Data Sources: site: MicroReport.Specimen_Released has 42 distinct values, such as bladder, brain, catheter, cfs, elbow, foot, groin, hip, joint, knee, toe, vein, wound</w:t>
                  </w:r>
                </w:p>
                <w:p w:rsidR="00576DC7" w:rsidRPr="000B1E2C" w:rsidRDefault="00576DC7" w:rsidP="00BC3432"/>
              </w:txbxContent>
            </v:textbox>
            <w10:wrap type="topAndBottom"/>
          </v:shape>
        </w:pict>
      </w:r>
    </w:p>
    <w:p w:rsidR="00CA36D4" w:rsidRDefault="0029044B" w:rsidP="0029044B">
      <w:pPr>
        <w:pStyle w:val="Heading2"/>
      </w:pPr>
      <w:r>
        <w:t>Presence of urinary catheter</w:t>
      </w:r>
    </w:p>
    <w:p w:rsidR="0029044B" w:rsidRDefault="005C3C8E" w:rsidP="00C76D07">
      <w:r>
        <w:rPr>
          <w:noProof/>
          <w:lang w:eastAsia="en-US"/>
        </w:rPr>
        <w:pict>
          <v:shape id="_x0000_s1034" type="#_x0000_t202" style="position:absolute;margin-left:-13.05pt;margin-top:17.2pt;width:458.15pt;height:62.2pt;z-index:251664384;mso-width-relative:margin;mso-height-relative:margin">
            <v:textbox style="mso-next-textbox:#_x0000_s1034">
              <w:txbxContent>
                <w:p w:rsidR="00576DC7" w:rsidRDefault="00576DC7" w:rsidP="00BC3432">
                  <w:r>
                    <w:t>Data Sources: Depends on structure of NLP-derived data.</w:t>
                  </w:r>
                </w:p>
                <w:p w:rsidR="00576DC7" w:rsidRPr="000B1E2C" w:rsidRDefault="00576DC7" w:rsidP="00BC3432"/>
              </w:txbxContent>
            </v:textbox>
            <w10:wrap type="topAndBottom"/>
          </v:shape>
        </w:pict>
      </w:r>
    </w:p>
    <w:p w:rsidR="0029044B" w:rsidRDefault="0029044B" w:rsidP="0029044B">
      <w:pPr>
        <w:pStyle w:val="Heading1"/>
      </w:pPr>
      <w:r>
        <w:t>Appendix: Past Versions of the UTI algorithm</w:t>
      </w:r>
    </w:p>
    <w:p w:rsidR="002447D2" w:rsidRDefault="002447D2" w:rsidP="005C0114">
      <w:r>
        <w:t xml:space="preserve">According to CDC/NHSN definitions, there are two categories of conditions involving the urinary tract: urinary tract infection (UTI) and asymptomatic bacteriuria (ASB). Basically, the idea is that, when there are bacteria recovered in the urine, the goal is to determine if an infection is present (UTI), or if it just represents a colonization (ASB). The criteria for each are shown below, with </w:t>
      </w:r>
      <w:r w:rsidR="00647D8C" w:rsidRPr="00647D8C">
        <w:rPr>
          <w:color w:val="FF0000"/>
        </w:rPr>
        <w:t xml:space="preserve">my </w:t>
      </w:r>
      <w:r w:rsidRPr="00647D8C">
        <w:rPr>
          <w:color w:val="FF0000"/>
        </w:rPr>
        <w:t>specific comments</w:t>
      </w:r>
      <w:r>
        <w:t xml:space="preserve"> </w:t>
      </w:r>
      <w:bookmarkStart w:id="10" w:name="_GoBack"/>
      <w:bookmarkEnd w:id="10"/>
      <w:r>
        <w:t>related to MRSA:</w:t>
      </w:r>
    </w:p>
    <w:p w:rsidR="005C0114" w:rsidRPr="002447D2" w:rsidRDefault="005C0114" w:rsidP="005C0114">
      <w:pPr>
        <w:rPr>
          <w:u w:val="single"/>
        </w:rPr>
      </w:pPr>
      <w:r w:rsidRPr="002447D2">
        <w:rPr>
          <w:u w:val="single"/>
        </w:rPr>
        <w:t xml:space="preserve">Symptomatic </w:t>
      </w:r>
      <w:r w:rsidR="002447D2" w:rsidRPr="002447D2">
        <w:rPr>
          <w:u w:val="single"/>
        </w:rPr>
        <w:t>UTI</w:t>
      </w:r>
    </w:p>
    <w:p w:rsidR="005C0114" w:rsidRDefault="005C0114" w:rsidP="005C0114">
      <w:r>
        <w:t>A symptomatic urinary tract infection must meet at least 1 of the following criteria:</w:t>
      </w:r>
    </w:p>
    <w:p w:rsidR="005C0114" w:rsidRPr="005C0114" w:rsidRDefault="005C0114" w:rsidP="002447D2">
      <w:pPr>
        <w:tabs>
          <w:tab w:val="left" w:pos="990"/>
        </w:tabs>
        <w:ind w:left="990" w:hanging="270"/>
      </w:pPr>
      <w:r>
        <w:t xml:space="preserve">1. Patient has at least 1 of the following signs or symptoms with no other recognized cause: fever (&gt;38°C), urgency, frequency, dysuria, or suprapubic tenderness, </w:t>
      </w:r>
      <w:r w:rsidRPr="005C0114">
        <w:rPr>
          <w:i/>
        </w:rPr>
        <w:t>and</w:t>
      </w:r>
    </w:p>
    <w:p w:rsidR="005C0114" w:rsidRDefault="002447D2" w:rsidP="002447D2">
      <w:pPr>
        <w:tabs>
          <w:tab w:val="left" w:pos="990"/>
        </w:tabs>
        <w:ind w:left="990" w:hanging="270"/>
      </w:pPr>
      <w:r>
        <w:tab/>
      </w:r>
      <w:r w:rsidR="005C0114">
        <w:t>patient has a positive urine culture, that is, ≥10</w:t>
      </w:r>
      <w:r w:rsidR="005C0114" w:rsidRPr="005C0114">
        <w:rPr>
          <w:vertAlign w:val="superscript"/>
        </w:rPr>
        <w:t>5</w:t>
      </w:r>
      <w:r w:rsidR="005C0114">
        <w:t xml:space="preserve"> microorganisms per cc of urine with no more than 2 species of microorganisms.</w:t>
      </w:r>
    </w:p>
    <w:p w:rsidR="005C0114" w:rsidRPr="002447D2" w:rsidRDefault="002447D2" w:rsidP="002447D2">
      <w:pPr>
        <w:tabs>
          <w:tab w:val="left" w:pos="990"/>
        </w:tabs>
        <w:ind w:left="990" w:hanging="270"/>
        <w:rPr>
          <w:color w:val="FF0000"/>
        </w:rPr>
      </w:pPr>
      <w:r>
        <w:tab/>
      </w:r>
      <w:r>
        <w:rPr>
          <w:color w:val="FF0000"/>
        </w:rPr>
        <w:t xml:space="preserve">Since we are presuming we have a urine culture positive for MRSA to begin with, we </w:t>
      </w:r>
      <w:r w:rsidR="009D57D4">
        <w:rPr>
          <w:color w:val="FF0000"/>
        </w:rPr>
        <w:t xml:space="preserve">just </w:t>
      </w:r>
      <w:r>
        <w:rPr>
          <w:color w:val="FF0000"/>
        </w:rPr>
        <w:t>need to ensure that the culture shows ≥10</w:t>
      </w:r>
      <w:r w:rsidRPr="002447D2">
        <w:rPr>
          <w:color w:val="FF0000"/>
          <w:vertAlign w:val="superscript"/>
        </w:rPr>
        <w:t>5</w:t>
      </w:r>
      <w:r>
        <w:rPr>
          <w:color w:val="FF0000"/>
        </w:rPr>
        <w:t xml:space="preserve"> organisms to qualify.</w:t>
      </w:r>
      <w:r w:rsidR="009D57D4">
        <w:rPr>
          <w:color w:val="FF0000"/>
        </w:rPr>
        <w:t xml:space="preserve"> Then we need to detect the presence of those signs/symptoms, and determine that there is "no other recognized cause."</w:t>
      </w:r>
    </w:p>
    <w:p w:rsidR="005C0114" w:rsidRDefault="005C0114" w:rsidP="002447D2">
      <w:pPr>
        <w:tabs>
          <w:tab w:val="left" w:pos="990"/>
        </w:tabs>
        <w:ind w:left="990" w:hanging="270"/>
      </w:pPr>
      <w:r>
        <w:t xml:space="preserve">2. Patient has at least 2 of the following signs or symptoms with no other recognized cause: fever (&gt;38°C), urgency, frequency, dysuria, or suprapubic tenderness, </w:t>
      </w:r>
      <w:r w:rsidRPr="005C0114">
        <w:rPr>
          <w:i/>
        </w:rPr>
        <w:t>and</w:t>
      </w:r>
    </w:p>
    <w:p w:rsidR="005C0114" w:rsidRDefault="002447D2" w:rsidP="002447D2">
      <w:pPr>
        <w:tabs>
          <w:tab w:val="left" w:pos="990"/>
        </w:tabs>
        <w:ind w:left="990" w:hanging="270"/>
      </w:pPr>
      <w:r>
        <w:tab/>
      </w:r>
      <w:r w:rsidR="005C0114">
        <w:t>at least 1 of the following:</w:t>
      </w:r>
    </w:p>
    <w:p w:rsidR="005C0114" w:rsidRPr="009151CE" w:rsidRDefault="005C0114" w:rsidP="002447D2">
      <w:pPr>
        <w:pStyle w:val="ListParagraph"/>
        <w:numPr>
          <w:ilvl w:val="0"/>
          <w:numId w:val="2"/>
        </w:numPr>
        <w:tabs>
          <w:tab w:val="left" w:pos="990"/>
        </w:tabs>
        <w:ind w:left="990" w:hanging="270"/>
        <w:rPr>
          <w:strike/>
        </w:rPr>
      </w:pPr>
      <w:r w:rsidRPr="009151CE">
        <w:rPr>
          <w:strike/>
        </w:rPr>
        <w:t>positive dipstick for leukocyte esterase and/ or nitrate</w:t>
      </w:r>
    </w:p>
    <w:p w:rsidR="005C0114" w:rsidRPr="009151CE" w:rsidRDefault="005C0114" w:rsidP="002447D2">
      <w:pPr>
        <w:pStyle w:val="ListParagraph"/>
        <w:numPr>
          <w:ilvl w:val="0"/>
          <w:numId w:val="2"/>
        </w:numPr>
        <w:tabs>
          <w:tab w:val="left" w:pos="990"/>
        </w:tabs>
        <w:ind w:left="990" w:hanging="270"/>
        <w:rPr>
          <w:strike/>
        </w:rPr>
      </w:pPr>
      <w:r w:rsidRPr="009151CE">
        <w:rPr>
          <w:strike/>
        </w:rPr>
        <w:t>pyuria (urine specimen with ≥10 white blood cell [WBC]/mm3 or ≥3 WBC/highpower field of unspun urine)</w:t>
      </w:r>
    </w:p>
    <w:p w:rsidR="005C0114" w:rsidRPr="009151CE" w:rsidRDefault="005C0114" w:rsidP="002447D2">
      <w:pPr>
        <w:pStyle w:val="ListParagraph"/>
        <w:numPr>
          <w:ilvl w:val="0"/>
          <w:numId w:val="2"/>
        </w:numPr>
        <w:tabs>
          <w:tab w:val="left" w:pos="990"/>
        </w:tabs>
        <w:ind w:left="990" w:hanging="270"/>
        <w:rPr>
          <w:strike/>
        </w:rPr>
      </w:pPr>
      <w:r w:rsidRPr="009151CE">
        <w:rPr>
          <w:strike/>
        </w:rPr>
        <w:t>organisms seen on Gram’s stain of unspun urine</w:t>
      </w:r>
    </w:p>
    <w:p w:rsidR="005C0114" w:rsidRDefault="005C0114" w:rsidP="002447D2">
      <w:pPr>
        <w:pStyle w:val="ListParagraph"/>
        <w:numPr>
          <w:ilvl w:val="0"/>
          <w:numId w:val="2"/>
        </w:numPr>
        <w:tabs>
          <w:tab w:val="left" w:pos="990"/>
        </w:tabs>
        <w:ind w:left="990" w:hanging="270"/>
      </w:pPr>
      <w:r>
        <w:t xml:space="preserve">at least 2 urine cultures with repeated isolation of the same uropathogen (gram-negative bacteria or </w:t>
      </w:r>
      <w:r w:rsidRPr="005C0114">
        <w:rPr>
          <w:i/>
        </w:rPr>
        <w:t>Staphylococcus saprophyticus</w:t>
      </w:r>
      <w:r>
        <w:t>) with ≥10</w:t>
      </w:r>
      <w:r w:rsidRPr="005C0114">
        <w:rPr>
          <w:vertAlign w:val="superscript"/>
        </w:rPr>
        <w:t>2</w:t>
      </w:r>
      <w:r>
        <w:t xml:space="preserve"> colonies/mL in non-voided specimens</w:t>
      </w:r>
    </w:p>
    <w:p w:rsidR="005C0114" w:rsidRDefault="005C0114" w:rsidP="002447D2">
      <w:pPr>
        <w:pStyle w:val="ListParagraph"/>
        <w:numPr>
          <w:ilvl w:val="0"/>
          <w:numId w:val="2"/>
        </w:numPr>
        <w:tabs>
          <w:tab w:val="left" w:pos="990"/>
        </w:tabs>
        <w:ind w:left="990" w:hanging="270"/>
      </w:pPr>
      <w:r>
        <w:t>≤10</w:t>
      </w:r>
      <w:r w:rsidRPr="005C0114">
        <w:rPr>
          <w:vertAlign w:val="superscript"/>
        </w:rPr>
        <w:t>5</w:t>
      </w:r>
      <w:r>
        <w:t xml:space="preserve"> colonies/mL of a single uropathogen (gram-negative bacteria or </w:t>
      </w:r>
      <w:r w:rsidRPr="005C0114">
        <w:rPr>
          <w:i/>
        </w:rPr>
        <w:t>S saprophyticus</w:t>
      </w:r>
      <w:r>
        <w:t>) in a patient being treated with an effective antimicrobial agent for a urinary tract infection</w:t>
      </w:r>
    </w:p>
    <w:p w:rsidR="005C0114" w:rsidRPr="009151CE" w:rsidRDefault="005C0114" w:rsidP="002447D2">
      <w:pPr>
        <w:pStyle w:val="ListParagraph"/>
        <w:numPr>
          <w:ilvl w:val="0"/>
          <w:numId w:val="2"/>
        </w:numPr>
        <w:tabs>
          <w:tab w:val="left" w:pos="990"/>
        </w:tabs>
        <w:ind w:left="990" w:hanging="270"/>
        <w:rPr>
          <w:strike/>
        </w:rPr>
      </w:pPr>
      <w:r w:rsidRPr="009151CE">
        <w:rPr>
          <w:strike/>
        </w:rPr>
        <w:t>physician diagnosis of a urinary tract infection</w:t>
      </w:r>
    </w:p>
    <w:p w:rsidR="005C0114" w:rsidRPr="009151CE" w:rsidRDefault="005C0114" w:rsidP="002447D2">
      <w:pPr>
        <w:pStyle w:val="ListParagraph"/>
        <w:numPr>
          <w:ilvl w:val="0"/>
          <w:numId w:val="2"/>
        </w:numPr>
        <w:tabs>
          <w:tab w:val="left" w:pos="990"/>
        </w:tabs>
        <w:ind w:left="990" w:hanging="270"/>
        <w:rPr>
          <w:strike/>
        </w:rPr>
      </w:pPr>
      <w:r w:rsidRPr="009151CE">
        <w:rPr>
          <w:strike/>
        </w:rPr>
        <w:t>physician institutes appropriate therapy for a urinary tract infection.</w:t>
      </w:r>
    </w:p>
    <w:p w:rsidR="005C0114" w:rsidRPr="002447D2" w:rsidRDefault="002447D2" w:rsidP="002447D2">
      <w:pPr>
        <w:tabs>
          <w:tab w:val="left" w:pos="990"/>
        </w:tabs>
        <w:ind w:left="990" w:hanging="270"/>
        <w:rPr>
          <w:color w:val="FF0000"/>
        </w:rPr>
      </w:pPr>
      <w:r>
        <w:tab/>
      </w:r>
      <w:r>
        <w:rPr>
          <w:color w:val="FF0000"/>
        </w:rPr>
        <w:t>Since we're only concerned with MRSA infections, none of #2 applies.</w:t>
      </w:r>
    </w:p>
    <w:p w:rsidR="005C0114" w:rsidRPr="00AA16B8" w:rsidRDefault="005C0114" w:rsidP="002447D2">
      <w:pPr>
        <w:tabs>
          <w:tab w:val="left" w:pos="990"/>
        </w:tabs>
        <w:ind w:left="990" w:hanging="270"/>
        <w:rPr>
          <w:strike/>
        </w:rPr>
      </w:pPr>
      <w:r w:rsidRPr="00AA16B8">
        <w:rPr>
          <w:strike/>
        </w:rPr>
        <w:t>3. Patient ≤1 year of age has at least 1 of the following signs or symptoms with no other recognized cause: fever (&gt;38°C rectal), hypothermia (&lt;37°C rectal), apnea, bradycardia, dysuria, lethargy, or vomiting...(ignore)</w:t>
      </w:r>
    </w:p>
    <w:p w:rsidR="00186605" w:rsidRDefault="005C0114" w:rsidP="002447D2">
      <w:pPr>
        <w:tabs>
          <w:tab w:val="left" w:pos="990"/>
        </w:tabs>
        <w:ind w:left="990" w:hanging="270"/>
        <w:rPr>
          <w:strike/>
        </w:rPr>
      </w:pPr>
      <w:r w:rsidRPr="00AA16B8">
        <w:rPr>
          <w:strike/>
        </w:rPr>
        <w:t>4. Patient ≤1 year of age has at least 1 of the following signs or symptoms with no other recognized cause: fever (</w:t>
      </w:r>
      <w:r w:rsidR="00F925F4" w:rsidRPr="00AA16B8">
        <w:rPr>
          <w:strike/>
        </w:rPr>
        <w:t>&gt;</w:t>
      </w:r>
      <w:r w:rsidRPr="00AA16B8">
        <w:rPr>
          <w:strike/>
        </w:rPr>
        <w:t>38</w:t>
      </w:r>
      <w:r w:rsidR="00F925F4" w:rsidRPr="00AA16B8">
        <w:rPr>
          <w:strike/>
        </w:rPr>
        <w:t>°</w:t>
      </w:r>
      <w:r w:rsidRPr="00AA16B8">
        <w:rPr>
          <w:strike/>
        </w:rPr>
        <w:t>C), hypothermia (</w:t>
      </w:r>
      <w:r w:rsidR="00F925F4" w:rsidRPr="00AA16B8">
        <w:rPr>
          <w:strike/>
        </w:rPr>
        <w:t>&lt;</w:t>
      </w:r>
      <w:r w:rsidRPr="00AA16B8">
        <w:rPr>
          <w:strike/>
        </w:rPr>
        <w:t>37</w:t>
      </w:r>
      <w:r w:rsidR="00F925F4" w:rsidRPr="00AA16B8">
        <w:rPr>
          <w:strike/>
        </w:rPr>
        <w:t>°</w:t>
      </w:r>
      <w:r w:rsidRPr="00AA16B8">
        <w:rPr>
          <w:strike/>
        </w:rPr>
        <w:t>C), apnea, bradycardia, dysuria, lethargy, or vomiting...(ignore)</w:t>
      </w:r>
    </w:p>
    <w:p w:rsidR="002447D2" w:rsidRPr="002447D2" w:rsidRDefault="002447D2" w:rsidP="002447D2">
      <w:pPr>
        <w:tabs>
          <w:tab w:val="left" w:pos="990"/>
        </w:tabs>
        <w:ind w:left="990" w:hanging="270"/>
        <w:rPr>
          <w:color w:val="FF0000"/>
        </w:rPr>
      </w:pPr>
      <w:r w:rsidRPr="002447D2">
        <w:tab/>
      </w:r>
      <w:r w:rsidRPr="002447D2">
        <w:rPr>
          <w:color w:val="FF0000"/>
        </w:rPr>
        <w:t>Since</w:t>
      </w:r>
      <w:r>
        <w:rPr>
          <w:color w:val="FF0000"/>
        </w:rPr>
        <w:t xml:space="preserve"> we're only interested in adults, neither #3 nor #4 applies.</w:t>
      </w:r>
    </w:p>
    <w:p w:rsidR="002447D2" w:rsidRDefault="002447D2" w:rsidP="005C0114">
      <w:pPr>
        <w:rPr>
          <w:color w:val="FF0000"/>
        </w:rPr>
      </w:pPr>
      <w:r w:rsidRPr="002447D2">
        <w:rPr>
          <w:color w:val="FF0000"/>
        </w:rPr>
        <w:t>So basically, for Symptomatic UTI, only criteria #1 applies. Thus, the two goals are to (1) determine if any of the signs/symptoms mentioned are present, and (2) determine if the positive MRSA urine culture has enough organisms.</w:t>
      </w:r>
    </w:p>
    <w:p w:rsidR="002447D2" w:rsidRPr="002447D2" w:rsidRDefault="002447D2" w:rsidP="005C0114">
      <w:pPr>
        <w:rPr>
          <w:color w:val="FF0000"/>
        </w:rPr>
      </w:pPr>
      <w:r>
        <w:rPr>
          <w:color w:val="FF0000"/>
        </w:rPr>
        <w:t>Note that no mention is made of a urinary catheter. Although CDC/NHSN do not require the collection of information about catheter-associated UTIs, this is still valuable information that we should pursue. So the third goal is to determine if a urinary catheter is present around the time of the positive culture.</w:t>
      </w:r>
      <w:r w:rsidR="00DA0CB6">
        <w:rPr>
          <w:color w:val="FF0000"/>
        </w:rPr>
        <w:t xml:space="preserve"> (It needs to be done for ASB below, anyway.)</w:t>
      </w:r>
    </w:p>
    <w:p w:rsidR="002447D2" w:rsidRDefault="002447D2" w:rsidP="005C0114"/>
    <w:p w:rsidR="005C0114" w:rsidRPr="002447D2" w:rsidRDefault="005C0114" w:rsidP="005C0114">
      <w:pPr>
        <w:rPr>
          <w:u w:val="single"/>
        </w:rPr>
      </w:pPr>
      <w:r w:rsidRPr="002447D2">
        <w:rPr>
          <w:u w:val="single"/>
        </w:rPr>
        <w:t>Asymptomatic bacteriuria</w:t>
      </w:r>
    </w:p>
    <w:p w:rsidR="005C0114" w:rsidRDefault="005C0114" w:rsidP="005C0114">
      <w:r>
        <w:t>An asymptomatic bacteriuria must meet at least 1 of the following criteria:</w:t>
      </w:r>
    </w:p>
    <w:p w:rsidR="005C0114" w:rsidRDefault="005C0114" w:rsidP="002447D2">
      <w:pPr>
        <w:tabs>
          <w:tab w:val="left" w:pos="990"/>
        </w:tabs>
        <w:ind w:left="990" w:hanging="270"/>
      </w:pPr>
      <w:r>
        <w:t xml:space="preserve">1. Patient has had an indwelling urinary catheter within 7 days before the culture, </w:t>
      </w:r>
      <w:r w:rsidRPr="005C0114">
        <w:rPr>
          <w:i/>
        </w:rPr>
        <w:t>and</w:t>
      </w:r>
    </w:p>
    <w:p w:rsidR="005C0114" w:rsidRDefault="002447D2" w:rsidP="002447D2">
      <w:pPr>
        <w:tabs>
          <w:tab w:val="left" w:pos="990"/>
        </w:tabs>
        <w:ind w:left="990" w:hanging="270"/>
      </w:pPr>
      <w:r>
        <w:tab/>
      </w:r>
      <w:r w:rsidR="005C0114">
        <w:t>patient has a positive urine culture, that is, ≥10</w:t>
      </w:r>
      <w:r w:rsidR="005C0114" w:rsidRPr="00F925F4">
        <w:rPr>
          <w:vertAlign w:val="superscript"/>
        </w:rPr>
        <w:t>5</w:t>
      </w:r>
      <w:r w:rsidR="005C0114">
        <w:t xml:space="preserve"> microorganisms per cc of urine with no more than 2 species of microorganisms</w:t>
      </w:r>
      <w:r w:rsidR="00F925F4">
        <w:t xml:space="preserve">, </w:t>
      </w:r>
      <w:r w:rsidR="005C0114" w:rsidRPr="00F925F4">
        <w:rPr>
          <w:i/>
        </w:rPr>
        <w:t>and</w:t>
      </w:r>
    </w:p>
    <w:p w:rsidR="005C0114" w:rsidRDefault="002447D2" w:rsidP="002447D2">
      <w:pPr>
        <w:tabs>
          <w:tab w:val="left" w:pos="990"/>
        </w:tabs>
        <w:ind w:left="990" w:hanging="270"/>
      </w:pPr>
      <w:r>
        <w:tab/>
      </w:r>
      <w:r w:rsidR="005C0114">
        <w:t>patient has no fever (</w:t>
      </w:r>
      <w:r w:rsidR="00F925F4">
        <w:t>&gt;</w:t>
      </w:r>
      <w:r w:rsidR="005C0114">
        <w:t>38</w:t>
      </w:r>
      <w:r w:rsidR="00F925F4">
        <w:t>°</w:t>
      </w:r>
      <w:r w:rsidR="005C0114">
        <w:t>C), urgency, frequency, dysuria, or suprapubic tenderness.</w:t>
      </w:r>
    </w:p>
    <w:p w:rsidR="00F925F4" w:rsidRPr="00DA0CB6" w:rsidRDefault="00DA0CB6" w:rsidP="002447D2">
      <w:pPr>
        <w:tabs>
          <w:tab w:val="left" w:pos="990"/>
        </w:tabs>
        <w:ind w:left="990" w:hanging="270"/>
        <w:rPr>
          <w:color w:val="FF0000"/>
        </w:rPr>
      </w:pPr>
      <w:r>
        <w:tab/>
      </w:r>
      <w:r>
        <w:rPr>
          <w:color w:val="FF0000"/>
        </w:rPr>
        <w:t>Again, since we are presuming to start with a positive urine culture for MRSA, we need to ensure that the culture shows enough organisms.</w:t>
      </w:r>
      <w:r w:rsidR="00F37F31">
        <w:rPr>
          <w:color w:val="FF0000"/>
        </w:rPr>
        <w:t xml:space="preserve"> Then we need to make sure there is no mention of those signs/symptoms.</w:t>
      </w:r>
    </w:p>
    <w:p w:rsidR="005C0114" w:rsidRDefault="005C0114" w:rsidP="002447D2">
      <w:pPr>
        <w:tabs>
          <w:tab w:val="left" w:pos="990"/>
        </w:tabs>
        <w:ind w:left="990" w:hanging="270"/>
      </w:pPr>
      <w:r>
        <w:t>2. Patient has not had an indwelling urinary catheter within 7 days before the first positive culture</w:t>
      </w:r>
      <w:r w:rsidR="00F925F4">
        <w:t xml:space="preserve">, </w:t>
      </w:r>
      <w:r w:rsidRPr="00F925F4">
        <w:rPr>
          <w:i/>
        </w:rPr>
        <w:t>and</w:t>
      </w:r>
    </w:p>
    <w:p w:rsidR="005C0114" w:rsidRDefault="002447D2" w:rsidP="002447D2">
      <w:pPr>
        <w:tabs>
          <w:tab w:val="left" w:pos="990"/>
        </w:tabs>
        <w:ind w:left="990" w:hanging="270"/>
      </w:pPr>
      <w:r>
        <w:tab/>
      </w:r>
      <w:r w:rsidR="005C0114">
        <w:t xml:space="preserve">patient has had at least 2 positive urine cultures, that is, </w:t>
      </w:r>
      <w:r w:rsidR="00F925F4">
        <w:t>≥</w:t>
      </w:r>
      <w:r w:rsidR="005C0114">
        <w:t>10</w:t>
      </w:r>
      <w:r w:rsidR="005C0114" w:rsidRPr="00F925F4">
        <w:rPr>
          <w:vertAlign w:val="superscript"/>
        </w:rPr>
        <w:t>5</w:t>
      </w:r>
      <w:r w:rsidR="005C0114">
        <w:t xml:space="preserve"> microorganisms per cc of urine with repeated isolation of the same microorganism and no more than 2 species of microorganisms</w:t>
      </w:r>
      <w:r w:rsidR="00F925F4">
        <w:t xml:space="preserve">, </w:t>
      </w:r>
      <w:r w:rsidR="005C0114" w:rsidRPr="00F925F4">
        <w:rPr>
          <w:i/>
        </w:rPr>
        <w:t>and</w:t>
      </w:r>
    </w:p>
    <w:p w:rsidR="005C0114" w:rsidRDefault="002447D2" w:rsidP="00DA0CB6">
      <w:pPr>
        <w:tabs>
          <w:tab w:val="left" w:pos="990"/>
        </w:tabs>
        <w:ind w:left="990" w:hanging="270"/>
      </w:pPr>
      <w:r>
        <w:tab/>
      </w:r>
      <w:r w:rsidR="005C0114">
        <w:t>patient has no fever (</w:t>
      </w:r>
      <w:r w:rsidR="00F925F4">
        <w:t>&gt;</w:t>
      </w:r>
      <w:r w:rsidR="005C0114">
        <w:t>38</w:t>
      </w:r>
      <w:r w:rsidR="00F925F4">
        <w:t>°</w:t>
      </w:r>
      <w:r w:rsidR="005C0114">
        <w:t>C), urgency, frequency, dysuria, or suprapubic tenderness.</w:t>
      </w:r>
    </w:p>
    <w:p w:rsidR="00F37F31" w:rsidRPr="00F37F31" w:rsidRDefault="00F37F31" w:rsidP="00DA0CB6">
      <w:pPr>
        <w:tabs>
          <w:tab w:val="left" w:pos="990"/>
        </w:tabs>
        <w:ind w:left="990" w:hanging="270"/>
        <w:rPr>
          <w:color w:val="FF0000"/>
        </w:rPr>
      </w:pPr>
      <w:r>
        <w:tab/>
      </w:r>
      <w:r>
        <w:rPr>
          <w:color w:val="FF0000"/>
        </w:rPr>
        <w:t>Same as above, but we would need two positive cultures with enough organisms.</w:t>
      </w:r>
    </w:p>
    <w:p w:rsidR="00F37F31" w:rsidRDefault="00F37F31" w:rsidP="00DA0CB6">
      <w:pPr>
        <w:tabs>
          <w:tab w:val="left" w:pos="990"/>
        </w:tabs>
        <w:ind w:left="990" w:hanging="270"/>
      </w:pPr>
    </w:p>
    <w:p w:rsidR="00F37F31" w:rsidRDefault="00DD5018" w:rsidP="00F37F31">
      <w:r>
        <w:t>Synthesizing the above into one flow diagram, we get the following:</w:t>
      </w:r>
    </w:p>
    <w:p w:rsidR="00DD5018" w:rsidRDefault="00DD5018">
      <w:r>
        <w:br w:type="page"/>
      </w:r>
    </w:p>
    <w:p w:rsidR="00B06FD5" w:rsidRDefault="00B06FD5" w:rsidP="00A76BB6">
      <w:pPr>
        <w:jc w:val="center"/>
      </w:pPr>
      <w:r>
        <w:rPr>
          <w:noProof/>
          <w:lang w:eastAsia="en-US"/>
        </w:rPr>
        <w:drawing>
          <wp:inline distT="0" distB="0" distL="0" distR="0">
            <wp:extent cx="5892800" cy="714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5892800" cy="7140575"/>
                    </a:xfrm>
                    <a:prstGeom prst="rect">
                      <a:avLst/>
                    </a:prstGeom>
                    <a:noFill/>
                    <a:ln>
                      <a:noFill/>
                    </a:ln>
                    <a:extLs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a:ext>
                    </a:extLst>
                  </pic:spPr>
                </pic:pic>
              </a:graphicData>
            </a:graphic>
          </wp:inline>
        </w:drawing>
      </w:r>
    </w:p>
    <w:p w:rsidR="00B06FD5" w:rsidRDefault="00B06FD5" w:rsidP="00F37F31">
      <w:r>
        <w:t>On the left side, there is a good deal of information about ASB and its relation to the presence of a catheter (and one branch that is not defined), while on the right, there is nothing that deals with catheters or catheter-associated UTI (CAUTI). Since we don't care much about the details of ASB, and since we would like to be able to determine CAUTI, the above could be modified to arrive at the following:</w:t>
      </w:r>
    </w:p>
    <w:p w:rsidR="00A76BB6" w:rsidRDefault="00A76BB6" w:rsidP="00A76BB6">
      <w:pPr>
        <w:jc w:val="center"/>
      </w:pPr>
      <w:r>
        <w:rPr>
          <w:noProof/>
          <w:lang w:eastAsia="en-US"/>
        </w:rPr>
        <w:drawing>
          <wp:inline distT="0" distB="0" distL="0" distR="0">
            <wp:extent cx="5064125" cy="7498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5064125" cy="7498080"/>
                    </a:xfrm>
                    <a:prstGeom prst="rect">
                      <a:avLst/>
                    </a:prstGeom>
                    <a:noFill/>
                    <a:ln>
                      <a:noFill/>
                    </a:ln>
                  </pic:spPr>
                </pic:pic>
              </a:graphicData>
            </a:graphic>
          </wp:inline>
        </w:drawing>
      </w:r>
    </w:p>
    <w:p w:rsidR="00A76BB6" w:rsidRDefault="00A76BB6" w:rsidP="00F37F31">
      <w:r>
        <w:t xml:space="preserve">This simplifies the algorithm so that </w:t>
      </w:r>
      <w:r w:rsidR="00647D8C">
        <w:t>any situation without signs/symptoms of UTI is classified as ASB, while we now include classification of catheter presence.</w:t>
      </w:r>
    </w:p>
    <w:p w:rsidR="00B06FD5" w:rsidRDefault="00647D8C" w:rsidP="00F37F31">
      <w:r>
        <w:t>The two keys to this classification algorithm, of course, are the two steps "presence of signs/</w:t>
      </w:r>
      <w:r w:rsidR="00066F50">
        <w:t xml:space="preserve"> </w:t>
      </w:r>
      <w:r>
        <w:t xml:space="preserve">symptoms" and "any other cause". The </w:t>
      </w:r>
      <w:r w:rsidR="00066F50">
        <w:t xml:space="preserve">plan is to determine the </w:t>
      </w:r>
      <w:r>
        <w:t>presence of signs/symptoms</w:t>
      </w:r>
      <w:r w:rsidR="00066F50">
        <w:t xml:space="preserve"> via NLP, while the plan for determining another cause for the signs/symptoms is less clear. With regard to the latter, the question is really, "is there another infection or condition that would account for the signs/symptoms observed?" There is so easy way to determine this, but one approach we have discussed is to look for MRSA or any other organism grown from other sites besides urine (preferably sterile sites); if present, we can infer that the signs/symptoms were from a different source and not a UTI. Other ideas for approaches are welcome.</w:t>
      </w:r>
    </w:p>
    <w:p w:rsidR="00066F50" w:rsidRPr="00F37F31" w:rsidRDefault="00066F50" w:rsidP="00F37F31"/>
    <w:sectPr w:rsidR="00066F50" w:rsidRPr="00F37F31" w:rsidSect="008D01C0">
      <w:pgSz w:w="12240" w:h="15840"/>
      <w:pgMar w:top="1440" w:right="1080" w:bottom="1440" w:left="108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Samson Tu" w:date="2013-01-23T14:39:00Z" w:initials="swt">
    <w:p w:rsidR="00576DC7" w:rsidRPr="00A524D5" w:rsidRDefault="00576DC7" w:rsidP="00A524D5">
      <w:pPr>
        <w:rPr>
          <w:rFonts w:eastAsia="Times New Roman" w:cs="Times New Roman"/>
          <w:lang w:eastAsia="en-US"/>
        </w:rPr>
      </w:pPr>
      <w:r>
        <w:rPr>
          <w:rStyle w:val="CommentReference"/>
        </w:rPr>
        <w:annotationRef/>
      </w:r>
      <w:r w:rsidRPr="00A524D5">
        <w:rPr>
          <w:rFonts w:eastAsia="Times New Roman" w:cs="Times New Roman"/>
          <w:lang w:eastAsia="en-US"/>
        </w:rPr>
        <w:t xml:space="preserve">I think it is sufficient to use calendar days. </w:t>
      </w:r>
    </w:p>
    <w:p w:rsidR="00576DC7" w:rsidRPr="00A524D5" w:rsidRDefault="00576DC7" w:rsidP="00A524D5">
      <w:pPr>
        <w:spacing w:before="0"/>
        <w:rPr>
          <w:rFonts w:eastAsia="Times New Roman" w:cs="Times New Roman"/>
          <w:lang w:eastAsia="en-US"/>
        </w:rPr>
      </w:pPr>
    </w:p>
    <w:p w:rsidR="00576DC7" w:rsidRPr="00A524D5" w:rsidRDefault="00576DC7" w:rsidP="00A524D5">
      <w:pPr>
        <w:spacing w:before="0"/>
        <w:rPr>
          <w:rFonts w:eastAsia="Times New Roman" w:cs="Times New Roman"/>
          <w:lang w:eastAsia="en-US"/>
        </w:rPr>
      </w:pPr>
      <w:r w:rsidRPr="00A524D5">
        <w:rPr>
          <w:rFonts w:eastAsia="Times New Roman" w:cs="Times New Roman"/>
          <w:lang w:eastAsia="en-US"/>
        </w:rPr>
        <w:t>-Mike</w:t>
      </w:r>
    </w:p>
    <w:p w:rsidR="00576DC7" w:rsidRPr="00A524D5" w:rsidRDefault="00576DC7" w:rsidP="00A524D5">
      <w:pPr>
        <w:spacing w:before="0"/>
        <w:rPr>
          <w:rFonts w:eastAsia="Times New Roman" w:cs="Times New Roman"/>
          <w:lang w:eastAsia="en-US"/>
        </w:rPr>
      </w:pPr>
    </w:p>
    <w:p w:rsidR="00576DC7" w:rsidRPr="00A524D5" w:rsidRDefault="00576DC7" w:rsidP="00A524D5">
      <w:pPr>
        <w:spacing w:before="0"/>
        <w:rPr>
          <w:rFonts w:eastAsia="Times New Roman" w:cs="Times New Roman"/>
          <w:lang w:eastAsia="en-US"/>
        </w:rPr>
      </w:pPr>
    </w:p>
    <w:p w:rsidR="00576DC7" w:rsidRPr="00A524D5" w:rsidRDefault="00576DC7" w:rsidP="00A524D5">
      <w:pPr>
        <w:spacing w:before="0"/>
        <w:rPr>
          <w:rFonts w:eastAsia="Times New Roman" w:cs="Times New Roman"/>
          <w:lang w:eastAsia="en-US"/>
        </w:rPr>
      </w:pPr>
      <w:r w:rsidRPr="00A524D5">
        <w:rPr>
          <w:rFonts w:eastAsia="Times New Roman" w:cs="Times New Roman"/>
          <w:lang w:eastAsia="en-US"/>
        </w:rPr>
        <w:t>On Oct 1, 2012, at 4:42 PM, "Martins, Susana" &lt;</w:t>
      </w:r>
      <w:hyperlink r:id="rId1" w:history="1">
        <w:r w:rsidRPr="00A524D5">
          <w:rPr>
            <w:rFonts w:eastAsia="Times New Roman" w:cs="Times New Roman"/>
            <w:color w:val="0000FF"/>
            <w:u w:val="single"/>
            <w:lang w:eastAsia="en-US"/>
          </w:rPr>
          <w:t>Susana.Martins@va.gov</w:t>
        </w:r>
      </w:hyperlink>
      <w:r w:rsidRPr="00A524D5">
        <w:rPr>
          <w:rFonts w:eastAsia="Times New Roman" w:cs="Times New Roman"/>
          <w:lang w:eastAsia="en-US"/>
        </w:rPr>
        <w:t>&gt;</w:t>
      </w:r>
    </w:p>
    <w:p w:rsidR="00576DC7" w:rsidRPr="00A524D5" w:rsidRDefault="00576DC7" w:rsidP="00A524D5">
      <w:pPr>
        <w:spacing w:before="0"/>
        <w:rPr>
          <w:rFonts w:eastAsia="Times New Roman" w:cs="Times New Roman"/>
          <w:lang w:eastAsia="en-US"/>
        </w:rPr>
      </w:pPr>
      <w:r w:rsidRPr="00A524D5">
        <w:rPr>
          <w:rFonts w:eastAsia="Times New Roman" w:cs="Times New Roman"/>
          <w:lang w:eastAsia="en-US"/>
        </w:rPr>
        <w:t> wrote:</w:t>
      </w:r>
    </w:p>
    <w:p w:rsidR="00576DC7" w:rsidRPr="00A524D5" w:rsidRDefault="00576DC7" w:rsidP="00A524D5">
      <w:pPr>
        <w:spacing w:before="0"/>
        <w:rPr>
          <w:rFonts w:eastAsia="Times New Roman" w:cs="Times New Roman"/>
          <w:lang w:eastAsia="en-US"/>
        </w:rPr>
      </w:pPr>
      <w:r w:rsidRPr="00A524D5">
        <w:rPr>
          <w:rFonts w:eastAsia="Times New Roman" w:cs="Times New Roman"/>
          <w:lang w:eastAsia="en-US"/>
        </w:rPr>
        <w:br/>
      </w:r>
    </w:p>
    <w:p w:rsidR="00576DC7" w:rsidRPr="00A524D5" w:rsidRDefault="00576DC7" w:rsidP="00A524D5">
      <w:pPr>
        <w:spacing w:before="0"/>
        <w:rPr>
          <w:rFonts w:eastAsia="Times New Roman" w:cs="Times New Roman"/>
          <w:lang w:eastAsia="en-US"/>
        </w:rPr>
      </w:pPr>
      <w:r w:rsidRPr="00A524D5">
        <w:rPr>
          <w:rFonts w:ascii="Calibri" w:eastAsia="Times New Roman" w:hAnsi="Calibri" w:cs="Times New Roman"/>
          <w:sz w:val="22"/>
          <w:szCs w:val="22"/>
          <w:lang w:eastAsia="en-US"/>
        </w:rPr>
        <w:t>Hi!</w:t>
      </w:r>
    </w:p>
    <w:p w:rsidR="00576DC7" w:rsidRPr="00A524D5" w:rsidRDefault="00576DC7" w:rsidP="00A524D5">
      <w:pPr>
        <w:spacing w:before="0"/>
        <w:rPr>
          <w:rFonts w:eastAsia="Times New Roman" w:cs="Times New Roman"/>
          <w:lang w:eastAsia="en-US"/>
        </w:rPr>
      </w:pPr>
      <w:r w:rsidRPr="00A524D5">
        <w:rPr>
          <w:rFonts w:ascii="Calibri" w:eastAsia="Times New Roman" w:hAnsi="Calibri" w:cs="Times New Roman"/>
          <w:sz w:val="22"/>
          <w:szCs w:val="22"/>
          <w:lang w:eastAsia="en-US"/>
        </w:rPr>
        <w:t> </w:t>
      </w:r>
    </w:p>
    <w:p w:rsidR="00576DC7" w:rsidRPr="00A524D5" w:rsidRDefault="00576DC7" w:rsidP="00A524D5">
      <w:pPr>
        <w:spacing w:before="0"/>
        <w:rPr>
          <w:rFonts w:eastAsia="Times New Roman" w:cs="Times New Roman"/>
          <w:lang w:eastAsia="en-US"/>
        </w:rPr>
      </w:pPr>
      <w:r w:rsidRPr="00A524D5">
        <w:rPr>
          <w:rFonts w:ascii="Calibri" w:eastAsia="Times New Roman" w:hAnsi="Calibri" w:cs="Times New Roman"/>
          <w:sz w:val="22"/>
          <w:szCs w:val="22"/>
          <w:lang w:eastAsia="en-US"/>
        </w:rPr>
        <w:t>Here is the definition that exists in the UTI algorithm:</w:t>
      </w:r>
    </w:p>
    <w:p w:rsidR="00576DC7" w:rsidRPr="00A524D5" w:rsidRDefault="00576DC7" w:rsidP="00A524D5">
      <w:pPr>
        <w:spacing w:before="0"/>
        <w:rPr>
          <w:rFonts w:eastAsia="Times New Roman" w:cs="Times New Roman"/>
          <w:lang w:eastAsia="en-US"/>
        </w:rPr>
      </w:pPr>
      <w:r w:rsidRPr="00A524D5">
        <w:rPr>
          <w:rFonts w:ascii="Calibri" w:eastAsia="Times New Roman" w:hAnsi="Calibri" w:cs="Times New Roman"/>
          <w:sz w:val="22"/>
          <w:szCs w:val="22"/>
          <w:lang w:eastAsia="en-US"/>
        </w:rPr>
        <w:t> </w:t>
      </w:r>
    </w:p>
    <w:p w:rsidR="00576DC7" w:rsidRPr="00A524D5" w:rsidRDefault="00576DC7" w:rsidP="00A524D5">
      <w:pPr>
        <w:spacing w:before="0"/>
        <w:rPr>
          <w:rFonts w:eastAsia="Times New Roman" w:cs="Times New Roman"/>
          <w:lang w:eastAsia="en-US"/>
        </w:rPr>
      </w:pPr>
      <w:r w:rsidRPr="00A524D5">
        <w:rPr>
          <w:rFonts w:ascii="Calibri" w:eastAsia="Times New Roman" w:hAnsi="Calibri" w:cs="Times New Roman"/>
          <w:sz w:val="22"/>
          <w:szCs w:val="22"/>
          <w:lang w:eastAsia="en-US"/>
        </w:rPr>
        <w:t>‘Use structured vitals data to determine if patient had fever (&gt;38°C) during hospitalization. Fever must have been recorded between -24h of the date of collection of the first positive MRSA urine culture and +24h of the date of collection of the last positive MRSA urine culture.’</w:t>
      </w:r>
    </w:p>
    <w:p w:rsidR="00576DC7" w:rsidRPr="00A524D5" w:rsidRDefault="00576DC7" w:rsidP="00A524D5">
      <w:pPr>
        <w:spacing w:before="0"/>
        <w:rPr>
          <w:rFonts w:eastAsia="Times New Roman" w:cs="Times New Roman"/>
          <w:lang w:eastAsia="en-US"/>
        </w:rPr>
      </w:pPr>
      <w:r w:rsidRPr="00A524D5">
        <w:rPr>
          <w:rFonts w:ascii="Calibri" w:eastAsia="Times New Roman" w:hAnsi="Calibri" w:cs="Times New Roman"/>
          <w:sz w:val="22"/>
          <w:szCs w:val="22"/>
          <w:lang w:eastAsia="en-US"/>
        </w:rPr>
        <w:t> </w:t>
      </w:r>
    </w:p>
    <w:p w:rsidR="00576DC7" w:rsidRPr="00A524D5" w:rsidRDefault="00576DC7" w:rsidP="00A524D5">
      <w:pPr>
        <w:spacing w:before="0"/>
        <w:rPr>
          <w:rFonts w:eastAsia="Times New Roman" w:cs="Times New Roman"/>
          <w:lang w:eastAsia="en-US"/>
        </w:rPr>
      </w:pPr>
      <w:r w:rsidRPr="00A524D5">
        <w:rPr>
          <w:rFonts w:ascii="Calibri" w:eastAsia="Times New Roman" w:hAnsi="Calibri" w:cs="Times New Roman"/>
          <w:sz w:val="22"/>
          <w:szCs w:val="22"/>
          <w:lang w:eastAsia="en-US"/>
        </w:rPr>
        <w:t>In the annotations these statements were identified:</w:t>
      </w:r>
    </w:p>
    <w:p w:rsidR="00576DC7" w:rsidRPr="00A524D5" w:rsidRDefault="00576DC7" w:rsidP="00A524D5">
      <w:pPr>
        <w:spacing w:before="0"/>
        <w:rPr>
          <w:rFonts w:eastAsia="Times New Roman" w:cs="Times New Roman"/>
          <w:lang w:eastAsia="en-US"/>
        </w:rPr>
      </w:pPr>
      <w:r w:rsidRPr="00A524D5">
        <w:rPr>
          <w:rFonts w:ascii="Calibri" w:eastAsia="Times New Roman" w:hAnsi="Calibri" w:cs="Times New Roman"/>
          <w:sz w:val="22"/>
          <w:szCs w:val="22"/>
          <w:lang w:eastAsia="en-US"/>
        </w:rPr>
        <w:t> </w:t>
      </w:r>
    </w:p>
    <w:p w:rsidR="00576DC7" w:rsidRPr="00A524D5" w:rsidRDefault="00576DC7" w:rsidP="00A524D5">
      <w:pPr>
        <w:spacing w:before="0"/>
        <w:rPr>
          <w:rFonts w:eastAsia="Times New Roman" w:cs="Times New Roman"/>
          <w:lang w:eastAsia="en-US"/>
        </w:rPr>
      </w:pPr>
      <w:r w:rsidRPr="00A524D5">
        <w:rPr>
          <w:rFonts w:ascii="Calibri" w:eastAsia="Times New Roman" w:hAnsi="Calibri" w:cs="Times New Roman"/>
          <w:sz w:val="22"/>
          <w:szCs w:val="22"/>
          <w:lang w:eastAsia="en-US"/>
        </w:rPr>
        <w:t>Fever yesterday</w:t>
      </w:r>
    </w:p>
    <w:p w:rsidR="00576DC7" w:rsidRPr="00A524D5" w:rsidRDefault="00576DC7" w:rsidP="00A524D5">
      <w:pPr>
        <w:spacing w:before="0"/>
        <w:rPr>
          <w:rFonts w:eastAsia="Times New Roman" w:cs="Times New Roman"/>
          <w:lang w:eastAsia="en-US"/>
        </w:rPr>
      </w:pPr>
      <w:r w:rsidRPr="00A524D5">
        <w:rPr>
          <w:rFonts w:ascii="Calibri" w:eastAsia="Times New Roman" w:hAnsi="Calibri" w:cs="Times New Roman"/>
          <w:sz w:val="22"/>
          <w:szCs w:val="22"/>
          <w:lang w:eastAsia="en-US"/>
        </w:rPr>
        <w:t>Fever in past 2 days up to 103</w:t>
      </w:r>
    </w:p>
    <w:p w:rsidR="00576DC7" w:rsidRPr="00A524D5" w:rsidRDefault="00576DC7" w:rsidP="00A524D5">
      <w:pPr>
        <w:spacing w:before="0"/>
        <w:rPr>
          <w:rFonts w:eastAsia="Times New Roman" w:cs="Times New Roman"/>
          <w:lang w:eastAsia="en-US"/>
        </w:rPr>
      </w:pPr>
      <w:r w:rsidRPr="00A524D5">
        <w:rPr>
          <w:rFonts w:ascii="Calibri" w:eastAsia="Times New Roman" w:hAnsi="Calibri" w:cs="Times New Roman"/>
          <w:sz w:val="22"/>
          <w:szCs w:val="22"/>
          <w:lang w:eastAsia="en-US"/>
        </w:rPr>
        <w:t> </w:t>
      </w:r>
    </w:p>
    <w:p w:rsidR="00576DC7" w:rsidRPr="00A524D5" w:rsidRDefault="00576DC7" w:rsidP="00A524D5">
      <w:pPr>
        <w:spacing w:before="0"/>
        <w:rPr>
          <w:rFonts w:eastAsia="Times New Roman" w:cs="Times New Roman"/>
          <w:lang w:eastAsia="en-US"/>
        </w:rPr>
      </w:pPr>
      <w:r w:rsidRPr="00A524D5">
        <w:rPr>
          <w:rFonts w:ascii="Calibri" w:eastAsia="Times New Roman" w:hAnsi="Calibri" w:cs="Times New Roman"/>
          <w:sz w:val="22"/>
          <w:szCs w:val="22"/>
          <w:lang w:eastAsia="en-US"/>
        </w:rPr>
        <w:t>Questions:</w:t>
      </w:r>
    </w:p>
    <w:p w:rsidR="00576DC7" w:rsidRPr="00A524D5" w:rsidRDefault="00576DC7" w:rsidP="00A524D5">
      <w:pPr>
        <w:spacing w:before="0"/>
        <w:rPr>
          <w:rFonts w:eastAsia="Times New Roman" w:cs="Times New Roman"/>
          <w:lang w:eastAsia="en-US"/>
        </w:rPr>
      </w:pPr>
      <w:r w:rsidRPr="00A524D5">
        <w:rPr>
          <w:rFonts w:ascii="Calibri" w:eastAsia="Times New Roman" w:hAnsi="Calibri" w:cs="Times New Roman"/>
          <w:sz w:val="22"/>
          <w:szCs w:val="22"/>
          <w:lang w:eastAsia="en-US"/>
        </w:rPr>
        <w:t> </w:t>
      </w:r>
    </w:p>
    <w:p w:rsidR="00576DC7" w:rsidRPr="00A524D5" w:rsidRDefault="00576DC7" w:rsidP="00A524D5">
      <w:pPr>
        <w:spacing w:before="0"/>
        <w:rPr>
          <w:rFonts w:eastAsia="Times New Roman" w:cs="Times New Roman"/>
          <w:lang w:eastAsia="en-US"/>
        </w:rPr>
      </w:pPr>
      <w:r w:rsidRPr="00A524D5">
        <w:rPr>
          <w:rFonts w:ascii="Calibri" w:eastAsia="Times New Roman" w:hAnsi="Calibri" w:cs="Times New Roman"/>
          <w:sz w:val="22"/>
          <w:szCs w:val="22"/>
          <w:lang w:eastAsia="en-US"/>
        </w:rPr>
        <w:t>For domain experts:</w:t>
      </w:r>
    </w:p>
    <w:p w:rsidR="00576DC7" w:rsidRPr="00A524D5" w:rsidRDefault="00576DC7" w:rsidP="00A524D5">
      <w:pPr>
        <w:spacing w:before="0"/>
        <w:rPr>
          <w:rFonts w:eastAsia="Times New Roman" w:cs="Times New Roman"/>
          <w:lang w:eastAsia="en-US"/>
        </w:rPr>
      </w:pPr>
      <w:r w:rsidRPr="00A524D5">
        <w:rPr>
          <w:rFonts w:ascii="Calibri" w:eastAsia="Times New Roman" w:hAnsi="Calibri" w:cs="Times New Roman"/>
          <w:sz w:val="22"/>
          <w:szCs w:val="22"/>
          <w:lang w:eastAsia="en-US"/>
        </w:rPr>
        <w:t> </w:t>
      </w:r>
    </w:p>
    <w:p w:rsidR="00576DC7" w:rsidRPr="00A524D5" w:rsidRDefault="00576DC7" w:rsidP="00A524D5">
      <w:pPr>
        <w:spacing w:before="0"/>
        <w:ind w:hanging="360"/>
        <w:rPr>
          <w:rFonts w:eastAsia="Times New Roman" w:cs="Times New Roman"/>
          <w:lang w:eastAsia="en-US"/>
        </w:rPr>
      </w:pPr>
      <w:r w:rsidRPr="00A524D5">
        <w:rPr>
          <w:rFonts w:ascii="Calibri" w:eastAsia="Times New Roman" w:hAnsi="Calibri" w:cs="Times New Roman"/>
          <w:sz w:val="22"/>
          <w:szCs w:val="22"/>
          <w:lang w:eastAsia="en-US"/>
        </w:rPr>
        <w:t>1)</w:t>
      </w:r>
      <w:r w:rsidRPr="00A524D5">
        <w:rPr>
          <w:rFonts w:eastAsia="Times New Roman" w:cs="Times New Roman"/>
          <w:sz w:val="14"/>
          <w:szCs w:val="14"/>
          <w:lang w:eastAsia="en-US"/>
        </w:rPr>
        <w:t>     </w:t>
      </w:r>
      <w:r w:rsidRPr="00A524D5">
        <w:rPr>
          <w:rFonts w:eastAsia="Times New Roman" w:cs="Times New Roman"/>
          <w:sz w:val="14"/>
          <w:lang w:eastAsia="en-US"/>
        </w:rPr>
        <w:t> </w:t>
      </w:r>
      <w:r w:rsidRPr="00A524D5">
        <w:rPr>
          <w:rFonts w:ascii="Calibri" w:eastAsia="Times New Roman" w:hAnsi="Calibri" w:cs="Times New Roman"/>
          <w:sz w:val="22"/>
          <w:szCs w:val="22"/>
          <w:lang w:eastAsia="en-US"/>
        </w:rPr>
        <w:t>In the definition it is stated fever 24h before positive MRSA culture. If we want to make use of a statement like ‘fever yesterday’ should we compute that to mean fever the calendar day before the document date? Or should we use the time element of the document date and subtract 24h to compare with time of urine culture specimen collection? In summary is it sufficient to use calendar days or do we need to use time for computation?</w:t>
      </w:r>
    </w:p>
    <w:p w:rsidR="00576DC7" w:rsidRPr="00A524D5" w:rsidRDefault="00576DC7" w:rsidP="00A524D5">
      <w:pPr>
        <w:spacing w:before="0"/>
        <w:rPr>
          <w:rFonts w:eastAsia="Times New Roman" w:cs="Times New Roman"/>
          <w:lang w:eastAsia="en-US"/>
        </w:rPr>
      </w:pPr>
      <w:r w:rsidRPr="00A524D5">
        <w:rPr>
          <w:rFonts w:ascii="Calibri" w:eastAsia="Times New Roman" w:hAnsi="Calibri" w:cs="Times New Roman"/>
          <w:sz w:val="22"/>
          <w:szCs w:val="22"/>
          <w:lang w:eastAsia="en-US"/>
        </w:rPr>
        <w:t> </w:t>
      </w:r>
    </w:p>
    <w:p w:rsidR="00576DC7" w:rsidRPr="00A524D5" w:rsidRDefault="00576DC7" w:rsidP="00A524D5">
      <w:pPr>
        <w:spacing w:before="0"/>
        <w:rPr>
          <w:rFonts w:eastAsia="Times New Roman" w:cs="Times New Roman"/>
          <w:lang w:eastAsia="en-US"/>
        </w:rPr>
      </w:pPr>
      <w:r w:rsidRPr="00A524D5">
        <w:rPr>
          <w:rFonts w:ascii="Calibri" w:eastAsia="Times New Roman" w:hAnsi="Calibri" w:cs="Times New Roman"/>
          <w:sz w:val="22"/>
          <w:szCs w:val="22"/>
          <w:lang w:eastAsia="en-US"/>
        </w:rPr>
        <w:t>For NLP experts:</w:t>
      </w:r>
    </w:p>
    <w:p w:rsidR="00576DC7" w:rsidRPr="00A524D5" w:rsidRDefault="00576DC7" w:rsidP="00A524D5">
      <w:pPr>
        <w:spacing w:before="0"/>
        <w:rPr>
          <w:rFonts w:eastAsia="Times New Roman" w:cs="Times New Roman"/>
          <w:lang w:eastAsia="en-US"/>
        </w:rPr>
      </w:pPr>
      <w:r w:rsidRPr="00A524D5">
        <w:rPr>
          <w:rFonts w:ascii="Calibri" w:eastAsia="Times New Roman" w:hAnsi="Calibri" w:cs="Times New Roman"/>
          <w:sz w:val="22"/>
          <w:szCs w:val="22"/>
          <w:lang w:eastAsia="en-US"/>
        </w:rPr>
        <w:t> </w:t>
      </w:r>
    </w:p>
    <w:p w:rsidR="00576DC7" w:rsidRPr="00A524D5" w:rsidRDefault="00576DC7" w:rsidP="00A524D5">
      <w:pPr>
        <w:spacing w:before="0"/>
        <w:ind w:hanging="360"/>
        <w:rPr>
          <w:rFonts w:eastAsia="Times New Roman" w:cs="Times New Roman"/>
          <w:lang w:eastAsia="en-US"/>
        </w:rPr>
      </w:pPr>
      <w:r w:rsidRPr="00A524D5">
        <w:rPr>
          <w:rFonts w:ascii="Calibri" w:eastAsia="Times New Roman" w:hAnsi="Calibri" w:cs="Times New Roman"/>
          <w:sz w:val="22"/>
          <w:szCs w:val="22"/>
          <w:lang w:eastAsia="en-US"/>
        </w:rPr>
        <w:t>1)</w:t>
      </w:r>
      <w:r w:rsidRPr="00A524D5">
        <w:rPr>
          <w:rFonts w:eastAsia="Times New Roman" w:cs="Times New Roman"/>
          <w:sz w:val="14"/>
          <w:szCs w:val="14"/>
          <w:lang w:eastAsia="en-US"/>
        </w:rPr>
        <w:t>     </w:t>
      </w:r>
      <w:r w:rsidRPr="00A524D5">
        <w:rPr>
          <w:rFonts w:eastAsia="Times New Roman" w:cs="Times New Roman"/>
          <w:sz w:val="14"/>
          <w:lang w:eastAsia="en-US"/>
        </w:rPr>
        <w:t> </w:t>
      </w:r>
      <w:r w:rsidRPr="00A524D5">
        <w:rPr>
          <w:rFonts w:ascii="Calibri" w:eastAsia="Times New Roman" w:hAnsi="Calibri" w:cs="Times New Roman"/>
          <w:sz w:val="22"/>
          <w:szCs w:val="22"/>
          <w:lang w:eastAsia="en-US"/>
        </w:rPr>
        <w:t>Can NLP capture temporal statements associated with a concept of interest such as fever? If yes the ontology can specify the concepts of interest and NLP could identify the temporal statements associated with  the concept.</w:t>
      </w:r>
    </w:p>
    <w:p w:rsidR="00576DC7" w:rsidRPr="00A524D5" w:rsidRDefault="00576DC7" w:rsidP="00A524D5">
      <w:pPr>
        <w:spacing w:before="0"/>
        <w:ind w:hanging="360"/>
        <w:rPr>
          <w:rFonts w:eastAsia="Times New Roman" w:cs="Times New Roman"/>
          <w:lang w:eastAsia="en-US"/>
        </w:rPr>
      </w:pPr>
      <w:r w:rsidRPr="00A524D5">
        <w:rPr>
          <w:rFonts w:ascii="Calibri" w:eastAsia="Times New Roman" w:hAnsi="Calibri" w:cs="Times New Roman"/>
          <w:sz w:val="22"/>
          <w:szCs w:val="22"/>
          <w:lang w:eastAsia="en-US"/>
        </w:rPr>
        <w:t>2)</w:t>
      </w:r>
      <w:r w:rsidRPr="00A524D5">
        <w:rPr>
          <w:rFonts w:eastAsia="Times New Roman" w:cs="Times New Roman"/>
          <w:sz w:val="14"/>
          <w:szCs w:val="14"/>
          <w:lang w:eastAsia="en-US"/>
        </w:rPr>
        <w:t>     </w:t>
      </w:r>
      <w:r w:rsidRPr="00A524D5">
        <w:rPr>
          <w:rFonts w:eastAsia="Times New Roman" w:cs="Times New Roman"/>
          <w:sz w:val="14"/>
          <w:lang w:eastAsia="en-US"/>
        </w:rPr>
        <w:t> </w:t>
      </w:r>
      <w:r w:rsidRPr="00A524D5">
        <w:rPr>
          <w:rFonts w:ascii="Calibri" w:eastAsia="Times New Roman" w:hAnsi="Calibri" w:cs="Times New Roman"/>
          <w:sz w:val="22"/>
          <w:szCs w:val="22"/>
          <w:lang w:eastAsia="en-US"/>
        </w:rPr>
        <w:t>Would it be better for the ontology to classify the expressions we find and we would expand the synonyms to these statements as we identify them? For example ‘fever yesterday’ could have as synonym ‘fever the day before’ and for inferencing purposes this would mean fever on the calendar date before the document date (or time).</w:t>
      </w:r>
    </w:p>
    <w:p w:rsidR="00576DC7" w:rsidRPr="00A524D5" w:rsidRDefault="00576DC7" w:rsidP="00A524D5">
      <w:pPr>
        <w:spacing w:before="0"/>
        <w:rPr>
          <w:rFonts w:eastAsia="Times New Roman" w:cs="Times New Roman"/>
          <w:lang w:eastAsia="en-US"/>
        </w:rPr>
      </w:pPr>
      <w:r w:rsidRPr="00A524D5">
        <w:rPr>
          <w:rFonts w:ascii="Calibri" w:eastAsia="Times New Roman" w:hAnsi="Calibri" w:cs="Times New Roman"/>
          <w:sz w:val="22"/>
          <w:szCs w:val="22"/>
          <w:lang w:eastAsia="en-US"/>
        </w:rPr>
        <w:t> </w:t>
      </w:r>
    </w:p>
    <w:p w:rsidR="00576DC7" w:rsidRPr="00A524D5" w:rsidRDefault="00576DC7" w:rsidP="00A524D5">
      <w:pPr>
        <w:spacing w:before="0"/>
        <w:rPr>
          <w:rFonts w:eastAsia="Times New Roman" w:cs="Times New Roman"/>
          <w:lang w:eastAsia="en-US"/>
        </w:rPr>
      </w:pPr>
      <w:r w:rsidRPr="00A524D5">
        <w:rPr>
          <w:rFonts w:ascii="Calibri" w:eastAsia="Times New Roman" w:hAnsi="Calibri" w:cs="Times New Roman"/>
          <w:sz w:val="22"/>
          <w:szCs w:val="22"/>
          <w:lang w:eastAsia="en-US"/>
        </w:rPr>
        <w:t> </w:t>
      </w:r>
    </w:p>
    <w:p w:rsidR="00576DC7" w:rsidRPr="00A524D5" w:rsidRDefault="00576DC7" w:rsidP="00A524D5">
      <w:pPr>
        <w:spacing w:before="0"/>
        <w:rPr>
          <w:rFonts w:eastAsia="Times New Roman" w:cs="Times New Roman"/>
          <w:lang w:eastAsia="en-US"/>
        </w:rPr>
      </w:pPr>
      <w:r w:rsidRPr="00A524D5">
        <w:rPr>
          <w:rFonts w:ascii="Calibri" w:eastAsia="Times New Roman" w:hAnsi="Calibri" w:cs="Times New Roman"/>
          <w:sz w:val="22"/>
          <w:szCs w:val="22"/>
          <w:lang w:eastAsia="en-US"/>
        </w:rPr>
        <w:t>Thanks!</w:t>
      </w:r>
    </w:p>
    <w:p w:rsidR="00576DC7" w:rsidRPr="00A524D5" w:rsidRDefault="00576DC7" w:rsidP="00A524D5">
      <w:pPr>
        <w:spacing w:before="0"/>
        <w:rPr>
          <w:rFonts w:eastAsia="Times New Roman" w:cs="Times New Roman"/>
          <w:lang w:eastAsia="en-US"/>
        </w:rPr>
      </w:pPr>
      <w:r w:rsidRPr="00A524D5">
        <w:rPr>
          <w:rFonts w:ascii="Calibri" w:eastAsia="Times New Roman" w:hAnsi="Calibri" w:cs="Times New Roman"/>
          <w:sz w:val="22"/>
          <w:szCs w:val="22"/>
          <w:lang w:eastAsia="en-US"/>
        </w:rPr>
        <w:t>Susana &amp; Samson</w:t>
      </w:r>
    </w:p>
    <w:p w:rsidR="00576DC7" w:rsidRDefault="00576DC7">
      <w:pPr>
        <w:pStyle w:val="CommentText"/>
      </w:pPr>
    </w:p>
  </w:comment>
  <w:comment w:id="7" w:author="Samson Tu" w:date="2013-03-20T23:03:00Z" w:initials="swt">
    <w:p w:rsidR="00576DC7" w:rsidRDefault="00576DC7" w:rsidP="003A4005">
      <w:pPr>
        <w:pStyle w:val="NormalWeb"/>
        <w:shd w:val="clear" w:color="auto" w:fill="FFFFFF"/>
        <w:spacing w:before="0" w:beforeAutospacing="0" w:after="230" w:afterAutospacing="0" w:line="230" w:lineRule="atLeast"/>
        <w:rPr>
          <w:rFonts w:ascii="Arial" w:hAnsi="Arial" w:cs="Arial"/>
          <w:color w:val="000000"/>
          <w:sz w:val="16"/>
          <w:szCs w:val="16"/>
        </w:rPr>
      </w:pPr>
      <w:r>
        <w:rPr>
          <w:rStyle w:val="CommentReference"/>
        </w:rPr>
        <w:annotationRef/>
      </w:r>
      <w:bookmarkStart w:id="8" w:name="OLE_LINK1"/>
      <w:r w:rsidRPr="003A4005">
        <w:rPr>
          <w:rFonts w:ascii="Arial" w:hAnsi="Arial" w:cs="Arial"/>
          <w:color w:val="000000"/>
          <w:sz w:val="16"/>
          <w:szCs w:val="16"/>
        </w:rPr>
        <w:t>http://www.health.state.mn.us/divs/idepc/dtopics/invbacterial/sterile.html</w:t>
      </w:r>
    </w:p>
    <w:bookmarkEnd w:id="8"/>
    <w:p w:rsidR="00576DC7" w:rsidRDefault="00576DC7" w:rsidP="003A4005">
      <w:pPr>
        <w:pStyle w:val="NormalWeb"/>
        <w:shd w:val="clear" w:color="auto" w:fill="FFFFFF"/>
        <w:spacing w:before="0" w:beforeAutospacing="0" w:after="230" w:afterAutospacing="0" w:line="230" w:lineRule="atLeast"/>
        <w:rPr>
          <w:rFonts w:ascii="Arial" w:hAnsi="Arial" w:cs="Arial"/>
          <w:color w:val="000000"/>
          <w:sz w:val="16"/>
          <w:szCs w:val="16"/>
        </w:rPr>
      </w:pPr>
    </w:p>
    <w:p w:rsidR="00576DC7" w:rsidRDefault="00576DC7" w:rsidP="003A4005">
      <w:pPr>
        <w:pStyle w:val="NormalWeb"/>
        <w:shd w:val="clear" w:color="auto" w:fill="FFFFFF"/>
        <w:spacing w:before="0" w:beforeAutospacing="0" w:after="230" w:afterAutospacing="0" w:line="230" w:lineRule="atLeast"/>
        <w:rPr>
          <w:rFonts w:ascii="Arial" w:hAnsi="Arial" w:cs="Arial"/>
          <w:color w:val="000000"/>
          <w:sz w:val="16"/>
          <w:szCs w:val="16"/>
        </w:rPr>
      </w:pPr>
      <w:r>
        <w:rPr>
          <w:rFonts w:ascii="Arial" w:hAnsi="Arial" w:cs="Arial"/>
          <w:color w:val="000000"/>
          <w:sz w:val="16"/>
          <w:szCs w:val="16"/>
        </w:rPr>
        <w:t>Definition of normally sterile sites (and exceptions) for submission of clinical isolates to the Minnesota Department of Health Public Health Laboratory.</w:t>
      </w:r>
    </w:p>
    <w:p w:rsidR="00576DC7" w:rsidRDefault="00576DC7" w:rsidP="003A4005">
      <w:pPr>
        <w:pStyle w:val="NormalWeb"/>
        <w:shd w:val="clear" w:color="auto" w:fill="FFFFFF"/>
        <w:spacing w:before="0" w:beforeAutospacing="0" w:after="230" w:afterAutospacing="0" w:line="230" w:lineRule="atLeast"/>
        <w:rPr>
          <w:rFonts w:ascii="Arial" w:hAnsi="Arial" w:cs="Arial"/>
          <w:color w:val="000000"/>
          <w:sz w:val="16"/>
          <w:szCs w:val="16"/>
        </w:rPr>
      </w:pPr>
      <w:r>
        <w:rPr>
          <w:rFonts w:ascii="Arial" w:hAnsi="Arial" w:cs="Arial"/>
          <w:color w:val="000000"/>
          <w:sz w:val="16"/>
          <w:szCs w:val="16"/>
        </w:rPr>
        <w:t>A normally sterile site is defined as:</w:t>
      </w:r>
    </w:p>
    <w:p w:rsidR="00576DC7" w:rsidRDefault="00576DC7" w:rsidP="003A4005">
      <w:pPr>
        <w:numPr>
          <w:ilvl w:val="0"/>
          <w:numId w:val="3"/>
        </w:numPr>
        <w:spacing w:before="0" w:line="230" w:lineRule="atLeast"/>
        <w:ind w:left="0"/>
        <w:rPr>
          <w:rFonts w:ascii="Arial" w:hAnsi="Arial" w:cs="Arial"/>
          <w:color w:val="000000"/>
          <w:sz w:val="16"/>
          <w:szCs w:val="16"/>
        </w:rPr>
      </w:pPr>
      <w:r>
        <w:rPr>
          <w:rFonts w:ascii="Arial" w:hAnsi="Arial" w:cs="Arial"/>
          <w:color w:val="000000"/>
          <w:sz w:val="16"/>
          <w:szCs w:val="16"/>
        </w:rPr>
        <w:t>blood</w:t>
      </w:r>
    </w:p>
    <w:p w:rsidR="00576DC7" w:rsidRDefault="00576DC7" w:rsidP="003A4005">
      <w:pPr>
        <w:numPr>
          <w:ilvl w:val="0"/>
          <w:numId w:val="3"/>
        </w:numPr>
        <w:spacing w:before="0" w:line="230" w:lineRule="atLeast"/>
        <w:ind w:left="0"/>
        <w:rPr>
          <w:rFonts w:ascii="Arial" w:hAnsi="Arial" w:cs="Arial"/>
          <w:color w:val="000000"/>
          <w:sz w:val="16"/>
          <w:szCs w:val="16"/>
        </w:rPr>
      </w:pPr>
      <w:r>
        <w:rPr>
          <w:rFonts w:ascii="Arial" w:hAnsi="Arial" w:cs="Arial"/>
          <w:color w:val="000000"/>
          <w:sz w:val="16"/>
          <w:szCs w:val="16"/>
        </w:rPr>
        <w:t>cerebrospinal fluid (CSF)</w:t>
      </w:r>
    </w:p>
    <w:p w:rsidR="00576DC7" w:rsidRDefault="00576DC7" w:rsidP="003A4005">
      <w:pPr>
        <w:numPr>
          <w:ilvl w:val="0"/>
          <w:numId w:val="3"/>
        </w:numPr>
        <w:spacing w:before="0" w:line="230" w:lineRule="atLeast"/>
        <w:ind w:left="0"/>
        <w:rPr>
          <w:rFonts w:ascii="Arial" w:hAnsi="Arial" w:cs="Arial"/>
          <w:color w:val="000000"/>
          <w:sz w:val="16"/>
          <w:szCs w:val="16"/>
        </w:rPr>
      </w:pPr>
      <w:r>
        <w:rPr>
          <w:rFonts w:ascii="Arial" w:hAnsi="Arial" w:cs="Arial"/>
          <w:color w:val="000000"/>
          <w:sz w:val="16"/>
          <w:szCs w:val="16"/>
        </w:rPr>
        <w:t>pleural fluid</w:t>
      </w:r>
    </w:p>
    <w:p w:rsidR="00576DC7" w:rsidRDefault="00576DC7" w:rsidP="003A4005">
      <w:pPr>
        <w:numPr>
          <w:ilvl w:val="1"/>
          <w:numId w:val="3"/>
        </w:numPr>
        <w:spacing w:before="0" w:line="230" w:lineRule="atLeast"/>
        <w:ind w:left="0"/>
        <w:rPr>
          <w:rFonts w:ascii="Arial" w:hAnsi="Arial" w:cs="Arial"/>
          <w:color w:val="000000"/>
          <w:sz w:val="16"/>
          <w:szCs w:val="16"/>
        </w:rPr>
      </w:pPr>
      <w:r>
        <w:rPr>
          <w:rFonts w:ascii="Arial" w:hAnsi="Arial" w:cs="Arial"/>
          <w:color w:val="000000"/>
          <w:sz w:val="16"/>
          <w:szCs w:val="16"/>
        </w:rPr>
        <w:t>includes:</w:t>
      </w:r>
    </w:p>
    <w:p w:rsidR="00576DC7" w:rsidRDefault="00576DC7" w:rsidP="003A4005">
      <w:pPr>
        <w:numPr>
          <w:ilvl w:val="2"/>
          <w:numId w:val="3"/>
        </w:numPr>
        <w:spacing w:before="0" w:line="230" w:lineRule="atLeast"/>
        <w:ind w:left="0"/>
        <w:rPr>
          <w:rFonts w:ascii="Arial" w:hAnsi="Arial" w:cs="Arial"/>
          <w:color w:val="000000"/>
          <w:sz w:val="16"/>
          <w:szCs w:val="16"/>
        </w:rPr>
      </w:pPr>
      <w:r>
        <w:rPr>
          <w:rFonts w:ascii="Arial" w:hAnsi="Arial" w:cs="Arial"/>
          <w:color w:val="000000"/>
          <w:sz w:val="16"/>
          <w:szCs w:val="16"/>
        </w:rPr>
        <w:t>chest fluid</w:t>
      </w:r>
    </w:p>
    <w:p w:rsidR="00576DC7" w:rsidRDefault="00576DC7" w:rsidP="003A4005">
      <w:pPr>
        <w:numPr>
          <w:ilvl w:val="2"/>
          <w:numId w:val="3"/>
        </w:numPr>
        <w:spacing w:before="0" w:line="230" w:lineRule="atLeast"/>
        <w:ind w:left="0"/>
        <w:rPr>
          <w:rFonts w:ascii="Arial" w:hAnsi="Arial" w:cs="Arial"/>
          <w:color w:val="000000"/>
          <w:sz w:val="16"/>
          <w:szCs w:val="16"/>
        </w:rPr>
      </w:pPr>
      <w:r>
        <w:rPr>
          <w:rFonts w:ascii="Arial" w:hAnsi="Arial" w:cs="Arial"/>
          <w:color w:val="000000"/>
          <w:sz w:val="16"/>
          <w:szCs w:val="16"/>
        </w:rPr>
        <w:t>thoracentesis fluid</w:t>
      </w:r>
    </w:p>
    <w:p w:rsidR="00576DC7" w:rsidRDefault="00576DC7" w:rsidP="003A4005">
      <w:pPr>
        <w:numPr>
          <w:ilvl w:val="0"/>
          <w:numId w:val="3"/>
        </w:numPr>
        <w:spacing w:before="0" w:line="230" w:lineRule="atLeast"/>
        <w:ind w:left="0"/>
        <w:rPr>
          <w:rFonts w:ascii="Arial" w:hAnsi="Arial" w:cs="Arial"/>
          <w:color w:val="000000"/>
          <w:sz w:val="16"/>
          <w:szCs w:val="16"/>
        </w:rPr>
      </w:pPr>
      <w:r>
        <w:rPr>
          <w:rFonts w:ascii="Arial" w:hAnsi="Arial" w:cs="Arial"/>
          <w:color w:val="000000"/>
          <w:sz w:val="16"/>
          <w:szCs w:val="16"/>
        </w:rPr>
        <w:t>peritoneal fluid</w:t>
      </w:r>
    </w:p>
    <w:p w:rsidR="00576DC7" w:rsidRDefault="00576DC7" w:rsidP="003A4005">
      <w:pPr>
        <w:numPr>
          <w:ilvl w:val="1"/>
          <w:numId w:val="3"/>
        </w:numPr>
        <w:spacing w:before="0" w:line="230" w:lineRule="atLeast"/>
        <w:ind w:left="0"/>
        <w:rPr>
          <w:rFonts w:ascii="Arial" w:hAnsi="Arial" w:cs="Arial"/>
          <w:color w:val="000000"/>
          <w:sz w:val="16"/>
          <w:szCs w:val="16"/>
        </w:rPr>
      </w:pPr>
      <w:r>
        <w:rPr>
          <w:rFonts w:ascii="Arial" w:hAnsi="Arial" w:cs="Arial"/>
          <w:color w:val="000000"/>
          <w:sz w:val="16"/>
          <w:szCs w:val="16"/>
        </w:rPr>
        <w:t>includes:</w:t>
      </w:r>
    </w:p>
    <w:p w:rsidR="00576DC7" w:rsidRDefault="00576DC7" w:rsidP="003A4005">
      <w:pPr>
        <w:numPr>
          <w:ilvl w:val="2"/>
          <w:numId w:val="3"/>
        </w:numPr>
        <w:spacing w:before="0" w:line="230" w:lineRule="atLeast"/>
        <w:ind w:left="0"/>
        <w:rPr>
          <w:rFonts w:ascii="Arial" w:hAnsi="Arial" w:cs="Arial"/>
          <w:color w:val="000000"/>
          <w:sz w:val="16"/>
          <w:szCs w:val="16"/>
        </w:rPr>
      </w:pPr>
      <w:r>
        <w:rPr>
          <w:rFonts w:ascii="Arial" w:hAnsi="Arial" w:cs="Arial"/>
          <w:color w:val="000000"/>
          <w:sz w:val="16"/>
          <w:szCs w:val="16"/>
        </w:rPr>
        <w:t>abdominal fluid</w:t>
      </w:r>
    </w:p>
    <w:p w:rsidR="00576DC7" w:rsidRDefault="00576DC7" w:rsidP="003A4005">
      <w:pPr>
        <w:numPr>
          <w:ilvl w:val="2"/>
          <w:numId w:val="3"/>
        </w:numPr>
        <w:spacing w:before="0" w:line="230" w:lineRule="atLeast"/>
        <w:ind w:left="0"/>
        <w:rPr>
          <w:rFonts w:ascii="Arial" w:hAnsi="Arial" w:cs="Arial"/>
          <w:color w:val="000000"/>
          <w:sz w:val="16"/>
          <w:szCs w:val="16"/>
        </w:rPr>
      </w:pPr>
      <w:r>
        <w:rPr>
          <w:rFonts w:ascii="Arial" w:hAnsi="Arial" w:cs="Arial"/>
          <w:color w:val="000000"/>
          <w:sz w:val="16"/>
          <w:szCs w:val="16"/>
        </w:rPr>
        <w:t>ascites</w:t>
      </w:r>
    </w:p>
    <w:p w:rsidR="00576DC7" w:rsidRDefault="00576DC7" w:rsidP="003A4005">
      <w:pPr>
        <w:numPr>
          <w:ilvl w:val="0"/>
          <w:numId w:val="3"/>
        </w:numPr>
        <w:spacing w:before="0" w:line="230" w:lineRule="atLeast"/>
        <w:ind w:left="0"/>
        <w:rPr>
          <w:rFonts w:ascii="Arial" w:hAnsi="Arial" w:cs="Arial"/>
          <w:color w:val="000000"/>
          <w:sz w:val="16"/>
          <w:szCs w:val="16"/>
        </w:rPr>
      </w:pPr>
      <w:r>
        <w:rPr>
          <w:rFonts w:ascii="Arial" w:hAnsi="Arial" w:cs="Arial"/>
          <w:color w:val="000000"/>
          <w:sz w:val="16"/>
          <w:szCs w:val="16"/>
        </w:rPr>
        <w:t>pericardial fluid</w:t>
      </w:r>
    </w:p>
    <w:p w:rsidR="00576DC7" w:rsidRDefault="00576DC7" w:rsidP="003A4005">
      <w:pPr>
        <w:numPr>
          <w:ilvl w:val="0"/>
          <w:numId w:val="3"/>
        </w:numPr>
        <w:spacing w:before="0" w:line="230" w:lineRule="atLeast"/>
        <w:ind w:left="0"/>
        <w:rPr>
          <w:rFonts w:ascii="Arial" w:hAnsi="Arial" w:cs="Arial"/>
          <w:color w:val="000000"/>
          <w:sz w:val="16"/>
          <w:szCs w:val="16"/>
        </w:rPr>
      </w:pPr>
      <w:r>
        <w:rPr>
          <w:rFonts w:ascii="Arial" w:hAnsi="Arial" w:cs="Arial"/>
          <w:color w:val="000000"/>
          <w:sz w:val="16"/>
          <w:szCs w:val="16"/>
        </w:rPr>
        <w:t>bone</w:t>
      </w:r>
    </w:p>
    <w:p w:rsidR="00576DC7" w:rsidRDefault="00576DC7" w:rsidP="003A4005">
      <w:pPr>
        <w:numPr>
          <w:ilvl w:val="1"/>
          <w:numId w:val="3"/>
        </w:numPr>
        <w:spacing w:before="0" w:line="230" w:lineRule="atLeast"/>
        <w:ind w:left="0"/>
        <w:rPr>
          <w:rFonts w:ascii="Arial" w:hAnsi="Arial" w:cs="Arial"/>
          <w:color w:val="000000"/>
          <w:sz w:val="16"/>
          <w:szCs w:val="16"/>
        </w:rPr>
      </w:pPr>
      <w:r>
        <w:rPr>
          <w:rFonts w:ascii="Arial" w:hAnsi="Arial" w:cs="Arial"/>
          <w:color w:val="000000"/>
          <w:sz w:val="16"/>
          <w:szCs w:val="16"/>
        </w:rPr>
        <w:t>includes:</w:t>
      </w:r>
    </w:p>
    <w:p w:rsidR="00576DC7" w:rsidRDefault="00576DC7" w:rsidP="003A4005">
      <w:pPr>
        <w:numPr>
          <w:ilvl w:val="2"/>
          <w:numId w:val="3"/>
        </w:numPr>
        <w:spacing w:before="0" w:line="230" w:lineRule="atLeast"/>
        <w:ind w:left="0"/>
        <w:rPr>
          <w:rFonts w:ascii="Arial" w:hAnsi="Arial" w:cs="Arial"/>
          <w:color w:val="000000"/>
          <w:sz w:val="16"/>
          <w:szCs w:val="16"/>
        </w:rPr>
      </w:pPr>
      <w:r>
        <w:rPr>
          <w:rFonts w:ascii="Arial" w:hAnsi="Arial" w:cs="Arial"/>
          <w:color w:val="000000"/>
          <w:sz w:val="16"/>
          <w:szCs w:val="16"/>
        </w:rPr>
        <w:t>bone marrow</w:t>
      </w:r>
    </w:p>
    <w:p w:rsidR="00576DC7" w:rsidRDefault="00576DC7" w:rsidP="003A4005">
      <w:pPr>
        <w:numPr>
          <w:ilvl w:val="0"/>
          <w:numId w:val="3"/>
        </w:numPr>
        <w:spacing w:before="0" w:line="230" w:lineRule="atLeast"/>
        <w:ind w:left="0"/>
        <w:rPr>
          <w:rFonts w:ascii="Arial" w:hAnsi="Arial" w:cs="Arial"/>
          <w:color w:val="000000"/>
          <w:sz w:val="16"/>
          <w:szCs w:val="16"/>
        </w:rPr>
      </w:pPr>
      <w:r>
        <w:rPr>
          <w:rFonts w:ascii="Arial" w:hAnsi="Arial" w:cs="Arial"/>
          <w:color w:val="000000"/>
          <w:sz w:val="16"/>
          <w:szCs w:val="16"/>
        </w:rPr>
        <w:t>joint fluid</w:t>
      </w:r>
    </w:p>
    <w:p w:rsidR="00576DC7" w:rsidRDefault="00576DC7" w:rsidP="003A4005">
      <w:pPr>
        <w:numPr>
          <w:ilvl w:val="1"/>
          <w:numId w:val="3"/>
        </w:numPr>
        <w:spacing w:before="0" w:line="230" w:lineRule="atLeast"/>
        <w:ind w:left="0"/>
        <w:rPr>
          <w:rFonts w:ascii="Arial" w:hAnsi="Arial" w:cs="Arial"/>
          <w:color w:val="000000"/>
          <w:sz w:val="16"/>
          <w:szCs w:val="16"/>
        </w:rPr>
      </w:pPr>
      <w:r>
        <w:rPr>
          <w:rFonts w:ascii="Arial" w:hAnsi="Arial" w:cs="Arial"/>
          <w:color w:val="000000"/>
          <w:sz w:val="16"/>
          <w:szCs w:val="16"/>
        </w:rPr>
        <w:t>includes:</w:t>
      </w:r>
    </w:p>
    <w:p w:rsidR="00576DC7" w:rsidRDefault="00576DC7" w:rsidP="003A4005">
      <w:pPr>
        <w:numPr>
          <w:ilvl w:val="2"/>
          <w:numId w:val="3"/>
        </w:numPr>
        <w:spacing w:before="0" w:line="230" w:lineRule="atLeast"/>
        <w:ind w:left="0"/>
        <w:rPr>
          <w:rFonts w:ascii="Arial" w:hAnsi="Arial" w:cs="Arial"/>
          <w:color w:val="000000"/>
          <w:sz w:val="16"/>
          <w:szCs w:val="16"/>
        </w:rPr>
      </w:pPr>
      <w:r>
        <w:rPr>
          <w:rFonts w:ascii="Arial" w:hAnsi="Arial" w:cs="Arial"/>
          <w:color w:val="000000"/>
          <w:sz w:val="16"/>
          <w:szCs w:val="16"/>
        </w:rPr>
        <w:t>synovial fluid</w:t>
      </w:r>
    </w:p>
    <w:p w:rsidR="00576DC7" w:rsidRDefault="00576DC7" w:rsidP="003A4005">
      <w:pPr>
        <w:numPr>
          <w:ilvl w:val="2"/>
          <w:numId w:val="3"/>
        </w:numPr>
        <w:spacing w:before="0" w:line="230" w:lineRule="atLeast"/>
        <w:ind w:left="0"/>
        <w:rPr>
          <w:rFonts w:ascii="Arial" w:hAnsi="Arial" w:cs="Arial"/>
          <w:color w:val="000000"/>
          <w:sz w:val="16"/>
          <w:szCs w:val="16"/>
        </w:rPr>
      </w:pPr>
      <w:r>
        <w:rPr>
          <w:rFonts w:ascii="Arial" w:hAnsi="Arial" w:cs="Arial"/>
          <w:color w:val="000000"/>
          <w:sz w:val="16"/>
          <w:szCs w:val="16"/>
        </w:rPr>
        <w:t>fluid, needle aspirate, or culture of any specific joint:</w:t>
      </w:r>
    </w:p>
    <w:p w:rsidR="00576DC7" w:rsidRDefault="00576DC7" w:rsidP="003A4005">
      <w:pPr>
        <w:numPr>
          <w:ilvl w:val="3"/>
          <w:numId w:val="3"/>
        </w:numPr>
        <w:spacing w:before="0" w:line="230" w:lineRule="atLeast"/>
        <w:ind w:left="0"/>
        <w:rPr>
          <w:rFonts w:ascii="Arial" w:hAnsi="Arial" w:cs="Arial"/>
          <w:color w:val="000000"/>
          <w:sz w:val="16"/>
          <w:szCs w:val="16"/>
        </w:rPr>
      </w:pPr>
      <w:r>
        <w:rPr>
          <w:rFonts w:ascii="Arial" w:hAnsi="Arial" w:cs="Arial"/>
          <w:color w:val="000000"/>
          <w:sz w:val="16"/>
          <w:szCs w:val="16"/>
        </w:rPr>
        <w:t>knee</w:t>
      </w:r>
    </w:p>
    <w:p w:rsidR="00576DC7" w:rsidRDefault="00576DC7" w:rsidP="003A4005">
      <w:pPr>
        <w:numPr>
          <w:ilvl w:val="3"/>
          <w:numId w:val="3"/>
        </w:numPr>
        <w:spacing w:before="0" w:line="230" w:lineRule="atLeast"/>
        <w:ind w:left="0"/>
        <w:rPr>
          <w:rFonts w:ascii="Arial" w:hAnsi="Arial" w:cs="Arial"/>
          <w:color w:val="000000"/>
          <w:sz w:val="16"/>
          <w:szCs w:val="16"/>
        </w:rPr>
      </w:pPr>
      <w:r>
        <w:rPr>
          <w:rFonts w:ascii="Arial" w:hAnsi="Arial" w:cs="Arial"/>
          <w:color w:val="000000"/>
          <w:sz w:val="16"/>
          <w:szCs w:val="16"/>
        </w:rPr>
        <w:t>ankle</w:t>
      </w:r>
    </w:p>
    <w:p w:rsidR="00576DC7" w:rsidRDefault="00576DC7" w:rsidP="003A4005">
      <w:pPr>
        <w:numPr>
          <w:ilvl w:val="3"/>
          <w:numId w:val="3"/>
        </w:numPr>
        <w:spacing w:before="0" w:line="230" w:lineRule="atLeast"/>
        <w:ind w:left="0"/>
        <w:rPr>
          <w:rFonts w:ascii="Arial" w:hAnsi="Arial" w:cs="Arial"/>
          <w:color w:val="000000"/>
          <w:sz w:val="16"/>
          <w:szCs w:val="16"/>
        </w:rPr>
      </w:pPr>
      <w:r>
        <w:rPr>
          <w:rFonts w:ascii="Arial" w:hAnsi="Arial" w:cs="Arial"/>
          <w:color w:val="000000"/>
          <w:sz w:val="16"/>
          <w:szCs w:val="16"/>
        </w:rPr>
        <w:t>elbow</w:t>
      </w:r>
    </w:p>
    <w:p w:rsidR="00576DC7" w:rsidRDefault="00576DC7" w:rsidP="003A4005">
      <w:pPr>
        <w:numPr>
          <w:ilvl w:val="3"/>
          <w:numId w:val="3"/>
        </w:numPr>
        <w:spacing w:before="0" w:line="230" w:lineRule="atLeast"/>
        <w:ind w:left="0"/>
        <w:rPr>
          <w:rFonts w:ascii="Arial" w:hAnsi="Arial" w:cs="Arial"/>
          <w:color w:val="000000"/>
          <w:sz w:val="16"/>
          <w:szCs w:val="16"/>
        </w:rPr>
      </w:pPr>
      <w:r>
        <w:rPr>
          <w:rFonts w:ascii="Arial" w:hAnsi="Arial" w:cs="Arial"/>
          <w:color w:val="000000"/>
          <w:sz w:val="16"/>
          <w:szCs w:val="16"/>
        </w:rPr>
        <w:t>hip</w:t>
      </w:r>
    </w:p>
    <w:p w:rsidR="00576DC7" w:rsidRDefault="00576DC7" w:rsidP="003A4005">
      <w:pPr>
        <w:numPr>
          <w:ilvl w:val="3"/>
          <w:numId w:val="3"/>
        </w:numPr>
        <w:spacing w:before="0" w:line="230" w:lineRule="atLeast"/>
        <w:ind w:left="0"/>
        <w:rPr>
          <w:rFonts w:ascii="Arial" w:hAnsi="Arial" w:cs="Arial"/>
          <w:color w:val="000000"/>
          <w:sz w:val="16"/>
          <w:szCs w:val="16"/>
        </w:rPr>
      </w:pPr>
      <w:r>
        <w:rPr>
          <w:rFonts w:ascii="Arial" w:hAnsi="Arial" w:cs="Arial"/>
          <w:color w:val="000000"/>
          <w:sz w:val="16"/>
          <w:szCs w:val="16"/>
        </w:rPr>
        <w:t>wrist</w:t>
      </w:r>
    </w:p>
    <w:p w:rsidR="00576DC7" w:rsidRDefault="00576DC7" w:rsidP="003A4005">
      <w:pPr>
        <w:numPr>
          <w:ilvl w:val="0"/>
          <w:numId w:val="3"/>
        </w:numPr>
        <w:spacing w:before="0" w:line="230" w:lineRule="atLeast"/>
        <w:ind w:left="0"/>
        <w:rPr>
          <w:rFonts w:ascii="Arial" w:hAnsi="Arial" w:cs="Arial"/>
          <w:color w:val="000000"/>
          <w:sz w:val="16"/>
          <w:szCs w:val="16"/>
        </w:rPr>
      </w:pPr>
      <w:r>
        <w:rPr>
          <w:rFonts w:ascii="Arial" w:hAnsi="Arial" w:cs="Arial"/>
          <w:color w:val="000000"/>
          <w:sz w:val="16"/>
          <w:szCs w:val="16"/>
        </w:rPr>
        <w:t>internal body sites</w:t>
      </w:r>
    </w:p>
    <w:p w:rsidR="00576DC7" w:rsidRDefault="00576DC7" w:rsidP="003A4005">
      <w:pPr>
        <w:numPr>
          <w:ilvl w:val="1"/>
          <w:numId w:val="3"/>
        </w:numPr>
        <w:spacing w:before="0" w:line="230" w:lineRule="atLeast"/>
        <w:ind w:left="0"/>
        <w:rPr>
          <w:rFonts w:ascii="Arial" w:hAnsi="Arial" w:cs="Arial"/>
          <w:color w:val="000000"/>
          <w:sz w:val="16"/>
          <w:szCs w:val="16"/>
        </w:rPr>
      </w:pPr>
      <w:r>
        <w:rPr>
          <w:rFonts w:ascii="Arial" w:hAnsi="Arial" w:cs="Arial"/>
          <w:color w:val="000000"/>
          <w:sz w:val="16"/>
          <w:szCs w:val="16"/>
        </w:rPr>
        <w:t>specimen obtained from surgery or aspirate from one of the following:</w:t>
      </w:r>
    </w:p>
    <w:p w:rsidR="00576DC7" w:rsidRDefault="00576DC7" w:rsidP="003A4005">
      <w:pPr>
        <w:numPr>
          <w:ilvl w:val="2"/>
          <w:numId w:val="3"/>
        </w:numPr>
        <w:spacing w:before="0" w:line="230" w:lineRule="atLeast"/>
        <w:ind w:left="0"/>
        <w:rPr>
          <w:rFonts w:ascii="Arial" w:hAnsi="Arial" w:cs="Arial"/>
          <w:color w:val="000000"/>
          <w:sz w:val="16"/>
          <w:szCs w:val="16"/>
        </w:rPr>
      </w:pPr>
      <w:r>
        <w:rPr>
          <w:rFonts w:ascii="Arial" w:hAnsi="Arial" w:cs="Arial"/>
          <w:color w:val="000000"/>
          <w:sz w:val="16"/>
          <w:szCs w:val="16"/>
        </w:rPr>
        <w:t>lymph node</w:t>
      </w:r>
    </w:p>
    <w:p w:rsidR="00576DC7" w:rsidRDefault="00576DC7" w:rsidP="003A4005">
      <w:pPr>
        <w:numPr>
          <w:ilvl w:val="2"/>
          <w:numId w:val="3"/>
        </w:numPr>
        <w:spacing w:before="0" w:line="230" w:lineRule="atLeast"/>
        <w:ind w:left="0"/>
        <w:rPr>
          <w:rFonts w:ascii="Arial" w:hAnsi="Arial" w:cs="Arial"/>
          <w:color w:val="000000"/>
          <w:sz w:val="16"/>
          <w:szCs w:val="16"/>
        </w:rPr>
      </w:pPr>
      <w:r>
        <w:rPr>
          <w:rFonts w:ascii="Arial" w:hAnsi="Arial" w:cs="Arial"/>
          <w:color w:val="000000"/>
          <w:sz w:val="16"/>
          <w:szCs w:val="16"/>
        </w:rPr>
        <w:t>brain</w:t>
      </w:r>
    </w:p>
    <w:p w:rsidR="00576DC7" w:rsidRDefault="00576DC7" w:rsidP="003A4005">
      <w:pPr>
        <w:numPr>
          <w:ilvl w:val="2"/>
          <w:numId w:val="3"/>
        </w:numPr>
        <w:spacing w:before="0" w:line="230" w:lineRule="atLeast"/>
        <w:ind w:left="0"/>
        <w:rPr>
          <w:rFonts w:ascii="Arial" w:hAnsi="Arial" w:cs="Arial"/>
          <w:color w:val="000000"/>
          <w:sz w:val="16"/>
          <w:szCs w:val="16"/>
        </w:rPr>
      </w:pPr>
      <w:r>
        <w:rPr>
          <w:rFonts w:ascii="Arial" w:hAnsi="Arial" w:cs="Arial"/>
          <w:color w:val="000000"/>
          <w:sz w:val="16"/>
          <w:szCs w:val="16"/>
        </w:rPr>
        <w:t>heart</w:t>
      </w:r>
    </w:p>
    <w:p w:rsidR="00576DC7" w:rsidRDefault="00576DC7" w:rsidP="003A4005">
      <w:pPr>
        <w:numPr>
          <w:ilvl w:val="2"/>
          <w:numId w:val="3"/>
        </w:numPr>
        <w:spacing w:before="0" w:line="230" w:lineRule="atLeast"/>
        <w:ind w:left="0"/>
        <w:rPr>
          <w:rFonts w:ascii="Arial" w:hAnsi="Arial" w:cs="Arial"/>
          <w:color w:val="000000"/>
          <w:sz w:val="16"/>
          <w:szCs w:val="16"/>
        </w:rPr>
      </w:pPr>
      <w:r>
        <w:rPr>
          <w:rFonts w:ascii="Arial" w:hAnsi="Arial" w:cs="Arial"/>
          <w:color w:val="000000"/>
          <w:sz w:val="16"/>
          <w:szCs w:val="16"/>
        </w:rPr>
        <w:t>liver</w:t>
      </w:r>
    </w:p>
    <w:p w:rsidR="00576DC7" w:rsidRDefault="00576DC7" w:rsidP="003A4005">
      <w:pPr>
        <w:numPr>
          <w:ilvl w:val="2"/>
          <w:numId w:val="3"/>
        </w:numPr>
        <w:spacing w:before="0" w:line="230" w:lineRule="atLeast"/>
        <w:ind w:left="0"/>
        <w:rPr>
          <w:rFonts w:ascii="Arial" w:hAnsi="Arial" w:cs="Arial"/>
          <w:color w:val="000000"/>
          <w:sz w:val="16"/>
          <w:szCs w:val="16"/>
        </w:rPr>
      </w:pPr>
      <w:r>
        <w:rPr>
          <w:rFonts w:ascii="Arial" w:hAnsi="Arial" w:cs="Arial"/>
          <w:color w:val="000000"/>
          <w:sz w:val="16"/>
          <w:szCs w:val="16"/>
        </w:rPr>
        <w:t>spleen</w:t>
      </w:r>
    </w:p>
    <w:p w:rsidR="00576DC7" w:rsidRDefault="00576DC7" w:rsidP="003A4005">
      <w:pPr>
        <w:numPr>
          <w:ilvl w:val="2"/>
          <w:numId w:val="3"/>
        </w:numPr>
        <w:spacing w:before="0" w:line="230" w:lineRule="atLeast"/>
        <w:ind w:left="0"/>
        <w:rPr>
          <w:rFonts w:ascii="Arial" w:hAnsi="Arial" w:cs="Arial"/>
          <w:color w:val="000000"/>
          <w:sz w:val="16"/>
          <w:szCs w:val="16"/>
        </w:rPr>
      </w:pPr>
      <w:r>
        <w:rPr>
          <w:rFonts w:ascii="Arial" w:hAnsi="Arial" w:cs="Arial"/>
          <w:color w:val="000000"/>
          <w:sz w:val="16"/>
          <w:szCs w:val="16"/>
        </w:rPr>
        <w:t>vitreous fluid</w:t>
      </w:r>
    </w:p>
    <w:p w:rsidR="00576DC7" w:rsidRDefault="00576DC7" w:rsidP="003A4005">
      <w:pPr>
        <w:numPr>
          <w:ilvl w:val="2"/>
          <w:numId w:val="3"/>
        </w:numPr>
        <w:spacing w:before="0" w:line="230" w:lineRule="atLeast"/>
        <w:ind w:left="0"/>
        <w:rPr>
          <w:rFonts w:ascii="Arial" w:hAnsi="Arial" w:cs="Arial"/>
          <w:color w:val="000000"/>
          <w:sz w:val="16"/>
          <w:szCs w:val="16"/>
        </w:rPr>
      </w:pPr>
      <w:r>
        <w:rPr>
          <w:rFonts w:ascii="Arial" w:hAnsi="Arial" w:cs="Arial"/>
          <w:color w:val="000000"/>
          <w:sz w:val="16"/>
          <w:szCs w:val="16"/>
        </w:rPr>
        <w:t>kidney</w:t>
      </w:r>
    </w:p>
    <w:p w:rsidR="00576DC7" w:rsidRDefault="00576DC7" w:rsidP="003A4005">
      <w:pPr>
        <w:numPr>
          <w:ilvl w:val="2"/>
          <w:numId w:val="3"/>
        </w:numPr>
        <w:spacing w:before="0" w:line="230" w:lineRule="atLeast"/>
        <w:ind w:left="0"/>
        <w:rPr>
          <w:rFonts w:ascii="Arial" w:hAnsi="Arial" w:cs="Arial"/>
          <w:color w:val="000000"/>
          <w:sz w:val="16"/>
          <w:szCs w:val="16"/>
        </w:rPr>
      </w:pPr>
      <w:r>
        <w:rPr>
          <w:rFonts w:ascii="Arial" w:hAnsi="Arial" w:cs="Arial"/>
          <w:color w:val="000000"/>
          <w:sz w:val="16"/>
          <w:szCs w:val="16"/>
        </w:rPr>
        <w:t>pancreas</w:t>
      </w:r>
    </w:p>
    <w:p w:rsidR="00576DC7" w:rsidRDefault="00576DC7" w:rsidP="003A4005">
      <w:pPr>
        <w:numPr>
          <w:ilvl w:val="2"/>
          <w:numId w:val="3"/>
        </w:numPr>
        <w:spacing w:before="0" w:line="230" w:lineRule="atLeast"/>
        <w:ind w:left="0"/>
        <w:rPr>
          <w:rFonts w:ascii="Arial" w:hAnsi="Arial" w:cs="Arial"/>
          <w:color w:val="000000"/>
          <w:sz w:val="16"/>
          <w:szCs w:val="16"/>
        </w:rPr>
      </w:pPr>
      <w:r>
        <w:rPr>
          <w:rFonts w:ascii="Arial" w:hAnsi="Arial" w:cs="Arial"/>
          <w:color w:val="000000"/>
          <w:sz w:val="16"/>
          <w:szCs w:val="16"/>
        </w:rPr>
        <w:t>ovary</w:t>
      </w:r>
    </w:p>
    <w:p w:rsidR="00576DC7" w:rsidRDefault="00576DC7" w:rsidP="003A4005">
      <w:pPr>
        <w:numPr>
          <w:ilvl w:val="2"/>
          <w:numId w:val="3"/>
        </w:numPr>
        <w:spacing w:before="0" w:line="230" w:lineRule="atLeast"/>
        <w:ind w:left="0"/>
        <w:rPr>
          <w:rFonts w:ascii="Arial" w:hAnsi="Arial" w:cs="Arial"/>
          <w:color w:val="000000"/>
          <w:sz w:val="16"/>
          <w:szCs w:val="16"/>
        </w:rPr>
      </w:pPr>
      <w:r>
        <w:rPr>
          <w:rFonts w:ascii="Arial" w:hAnsi="Arial" w:cs="Arial"/>
          <w:color w:val="000000"/>
          <w:sz w:val="16"/>
          <w:szCs w:val="16"/>
        </w:rPr>
        <w:t>vascular tissue</w:t>
      </w:r>
    </w:p>
    <w:p w:rsidR="00576DC7" w:rsidRDefault="00576DC7" w:rsidP="003A4005">
      <w:pPr>
        <w:pStyle w:val="Heading2"/>
        <w:shd w:val="clear" w:color="auto" w:fill="FFFFFF"/>
        <w:spacing w:before="0" w:after="173" w:line="288" w:lineRule="atLeast"/>
        <w:rPr>
          <w:rFonts w:ascii="Arial" w:hAnsi="Arial" w:cs="Arial"/>
          <w:b w:val="0"/>
          <w:bCs w:val="0"/>
          <w:color w:val="003399"/>
          <w:sz w:val="21"/>
          <w:szCs w:val="21"/>
        </w:rPr>
      </w:pPr>
      <w:bookmarkStart w:id="9" w:name="except"/>
      <w:bookmarkEnd w:id="9"/>
      <w:r>
        <w:rPr>
          <w:rFonts w:ascii="Arial" w:hAnsi="Arial" w:cs="Arial"/>
          <w:b w:val="0"/>
          <w:bCs w:val="0"/>
          <w:color w:val="003399"/>
          <w:sz w:val="21"/>
          <w:szCs w:val="21"/>
        </w:rPr>
        <w:t>Exceptions:</w:t>
      </w:r>
    </w:p>
    <w:p w:rsidR="00576DC7" w:rsidRDefault="00576DC7" w:rsidP="003A4005">
      <w:pPr>
        <w:numPr>
          <w:ilvl w:val="0"/>
          <w:numId w:val="4"/>
        </w:numPr>
        <w:spacing w:before="0" w:line="230" w:lineRule="atLeast"/>
        <w:ind w:left="0"/>
        <w:rPr>
          <w:rFonts w:ascii="Arial" w:hAnsi="Arial" w:cs="Arial"/>
          <w:color w:val="000000"/>
          <w:sz w:val="16"/>
          <w:szCs w:val="16"/>
        </w:rPr>
      </w:pPr>
      <w:r>
        <w:rPr>
          <w:rFonts w:ascii="Arial" w:hAnsi="Arial" w:cs="Arial"/>
          <w:color w:val="000000"/>
          <w:sz w:val="16"/>
          <w:szCs w:val="16"/>
        </w:rPr>
        <w:t>Group A</w:t>
      </w:r>
      <w:r>
        <w:rPr>
          <w:rStyle w:val="apple-converted-space"/>
          <w:rFonts w:ascii="Arial" w:hAnsi="Arial" w:cs="Arial"/>
          <w:color w:val="000000"/>
          <w:sz w:val="16"/>
          <w:szCs w:val="16"/>
        </w:rPr>
        <w:t> </w:t>
      </w:r>
      <w:r>
        <w:rPr>
          <w:rStyle w:val="Emphasis"/>
          <w:rFonts w:ascii="Arial" w:hAnsi="Arial" w:cs="Arial"/>
          <w:color w:val="000000"/>
          <w:sz w:val="16"/>
          <w:szCs w:val="16"/>
        </w:rPr>
        <w:t>Streptococcus</w:t>
      </w:r>
      <w:r>
        <w:rPr>
          <w:rStyle w:val="apple-converted-space"/>
          <w:rFonts w:ascii="Arial" w:hAnsi="Arial" w:cs="Arial"/>
          <w:color w:val="000000"/>
          <w:sz w:val="16"/>
          <w:szCs w:val="16"/>
        </w:rPr>
        <w:t> </w:t>
      </w:r>
      <w:r>
        <w:rPr>
          <w:rFonts w:ascii="Arial" w:hAnsi="Arial" w:cs="Arial"/>
          <w:color w:val="000000"/>
          <w:sz w:val="16"/>
          <w:szCs w:val="16"/>
        </w:rPr>
        <w:t>if the source is:</w:t>
      </w:r>
    </w:p>
    <w:p w:rsidR="00576DC7" w:rsidRDefault="00576DC7" w:rsidP="003A4005">
      <w:pPr>
        <w:numPr>
          <w:ilvl w:val="1"/>
          <w:numId w:val="4"/>
        </w:numPr>
        <w:spacing w:before="0" w:line="230" w:lineRule="atLeast"/>
        <w:ind w:left="0"/>
        <w:rPr>
          <w:rFonts w:ascii="Arial" w:hAnsi="Arial" w:cs="Arial"/>
          <w:color w:val="000000"/>
          <w:sz w:val="16"/>
          <w:szCs w:val="16"/>
        </w:rPr>
      </w:pPr>
      <w:r>
        <w:rPr>
          <w:rFonts w:ascii="Arial" w:hAnsi="Arial" w:cs="Arial"/>
          <w:color w:val="000000"/>
          <w:sz w:val="16"/>
          <w:szCs w:val="16"/>
        </w:rPr>
        <w:t>Muscle</w:t>
      </w:r>
    </w:p>
    <w:p w:rsidR="00576DC7" w:rsidRDefault="00576DC7" w:rsidP="003A4005">
      <w:pPr>
        <w:numPr>
          <w:ilvl w:val="2"/>
          <w:numId w:val="4"/>
        </w:numPr>
        <w:spacing w:before="0" w:line="230" w:lineRule="atLeast"/>
        <w:ind w:left="0"/>
        <w:rPr>
          <w:rFonts w:ascii="Arial" w:hAnsi="Arial" w:cs="Arial"/>
          <w:color w:val="000000"/>
          <w:sz w:val="16"/>
          <w:szCs w:val="16"/>
        </w:rPr>
      </w:pPr>
      <w:r>
        <w:rPr>
          <w:rFonts w:ascii="Arial" w:hAnsi="Arial" w:cs="Arial"/>
          <w:color w:val="000000"/>
          <w:sz w:val="16"/>
          <w:szCs w:val="16"/>
        </w:rPr>
        <w:t>tissue or biopsy that is surgically obtained</w:t>
      </w:r>
    </w:p>
    <w:p w:rsidR="00576DC7" w:rsidRDefault="00576DC7" w:rsidP="003A4005">
      <w:pPr>
        <w:numPr>
          <w:ilvl w:val="2"/>
          <w:numId w:val="4"/>
        </w:numPr>
        <w:spacing w:before="0" w:line="230" w:lineRule="atLeast"/>
        <w:ind w:left="0"/>
        <w:rPr>
          <w:rFonts w:ascii="Arial" w:hAnsi="Arial" w:cs="Arial"/>
          <w:color w:val="000000"/>
          <w:sz w:val="16"/>
          <w:szCs w:val="16"/>
        </w:rPr>
      </w:pPr>
      <w:r>
        <w:rPr>
          <w:rStyle w:val="Strong"/>
          <w:rFonts w:ascii="Arial" w:hAnsi="Arial" w:cs="Arial"/>
          <w:color w:val="660033"/>
          <w:sz w:val="16"/>
          <w:szCs w:val="16"/>
        </w:rPr>
        <w:t>any</w:t>
      </w:r>
      <w:r>
        <w:rPr>
          <w:rStyle w:val="apple-converted-space"/>
          <w:rFonts w:ascii="Arial" w:hAnsi="Arial" w:cs="Arial"/>
          <w:b/>
          <w:bCs/>
          <w:color w:val="660033"/>
          <w:sz w:val="16"/>
          <w:szCs w:val="16"/>
        </w:rPr>
        <w:t> </w:t>
      </w:r>
      <w:r>
        <w:rPr>
          <w:rStyle w:val="redbold"/>
          <w:rFonts w:ascii="Arial" w:hAnsi="Arial" w:cs="Arial"/>
          <w:b/>
          <w:bCs/>
          <w:color w:val="660033"/>
          <w:sz w:val="16"/>
          <w:szCs w:val="16"/>
        </w:rPr>
        <w:t>site</w:t>
      </w:r>
      <w:r>
        <w:rPr>
          <w:rStyle w:val="apple-converted-space"/>
          <w:rFonts w:ascii="Arial" w:hAnsi="Arial" w:cs="Arial"/>
          <w:color w:val="000000"/>
          <w:sz w:val="16"/>
          <w:szCs w:val="16"/>
        </w:rPr>
        <w:t> </w:t>
      </w:r>
      <w:r>
        <w:rPr>
          <w:rFonts w:ascii="Arial" w:hAnsi="Arial" w:cs="Arial"/>
          <w:color w:val="000000"/>
          <w:sz w:val="16"/>
          <w:szCs w:val="16"/>
        </w:rPr>
        <w:t>(even non-sterile sites) in a case of toxic shock syndrome (TSS)</w:t>
      </w:r>
      <w:r>
        <w:rPr>
          <w:rStyle w:val="apple-converted-space"/>
          <w:rFonts w:ascii="Arial" w:hAnsi="Arial" w:cs="Arial"/>
          <w:color w:val="000000"/>
          <w:sz w:val="16"/>
          <w:szCs w:val="16"/>
        </w:rPr>
        <w:t> </w:t>
      </w:r>
      <w:r>
        <w:rPr>
          <w:rFonts w:ascii="Arial" w:hAnsi="Arial" w:cs="Arial"/>
          <w:color w:val="000000"/>
          <w:sz w:val="16"/>
          <w:szCs w:val="16"/>
        </w:rPr>
        <w:br/>
        <w:t>or necrotizing fasciitis (NF).</w:t>
      </w:r>
    </w:p>
    <w:p w:rsidR="00576DC7" w:rsidRDefault="00576DC7" w:rsidP="003A4005">
      <w:pPr>
        <w:numPr>
          <w:ilvl w:val="0"/>
          <w:numId w:val="4"/>
        </w:numPr>
        <w:spacing w:before="0" w:line="230" w:lineRule="atLeast"/>
        <w:ind w:left="0"/>
        <w:rPr>
          <w:rFonts w:ascii="Arial" w:hAnsi="Arial" w:cs="Arial"/>
          <w:color w:val="000000"/>
          <w:sz w:val="16"/>
          <w:szCs w:val="16"/>
        </w:rPr>
      </w:pPr>
      <w:r>
        <w:rPr>
          <w:rFonts w:ascii="Arial" w:hAnsi="Arial" w:cs="Arial"/>
          <w:color w:val="000000"/>
          <w:sz w:val="16"/>
          <w:szCs w:val="16"/>
        </w:rPr>
        <w:t>Group B</w:t>
      </w:r>
      <w:r>
        <w:rPr>
          <w:rStyle w:val="apple-converted-space"/>
          <w:rFonts w:ascii="Arial" w:hAnsi="Arial" w:cs="Arial"/>
          <w:color w:val="000000"/>
          <w:sz w:val="16"/>
          <w:szCs w:val="16"/>
        </w:rPr>
        <w:t> </w:t>
      </w:r>
      <w:r>
        <w:rPr>
          <w:rStyle w:val="Emphasis"/>
          <w:rFonts w:ascii="Arial" w:hAnsi="Arial" w:cs="Arial"/>
          <w:color w:val="000000"/>
          <w:sz w:val="16"/>
          <w:szCs w:val="16"/>
        </w:rPr>
        <w:t>Streptococcus</w:t>
      </w:r>
      <w:r>
        <w:rPr>
          <w:rStyle w:val="apple-converted-space"/>
          <w:rFonts w:ascii="Arial" w:hAnsi="Arial" w:cs="Arial"/>
          <w:color w:val="000000"/>
          <w:sz w:val="16"/>
          <w:szCs w:val="16"/>
        </w:rPr>
        <w:t> </w:t>
      </w:r>
      <w:r>
        <w:rPr>
          <w:rFonts w:ascii="Arial" w:hAnsi="Arial" w:cs="Arial"/>
          <w:color w:val="000000"/>
          <w:sz w:val="16"/>
          <w:szCs w:val="16"/>
        </w:rPr>
        <w:t>if fetal death occurs:</w:t>
      </w:r>
    </w:p>
    <w:p w:rsidR="00576DC7" w:rsidRDefault="00576DC7" w:rsidP="003A4005">
      <w:pPr>
        <w:numPr>
          <w:ilvl w:val="1"/>
          <w:numId w:val="4"/>
        </w:numPr>
        <w:spacing w:before="0" w:line="230" w:lineRule="atLeast"/>
        <w:ind w:left="0"/>
        <w:rPr>
          <w:rFonts w:ascii="Arial" w:hAnsi="Arial" w:cs="Arial"/>
          <w:color w:val="000000"/>
          <w:sz w:val="16"/>
          <w:szCs w:val="16"/>
        </w:rPr>
      </w:pPr>
      <w:r>
        <w:rPr>
          <w:rFonts w:ascii="Arial" w:hAnsi="Arial" w:cs="Arial"/>
          <w:color w:val="000000"/>
          <w:sz w:val="16"/>
          <w:szCs w:val="16"/>
        </w:rPr>
        <w:t>placenta or amniotic fluid</w:t>
      </w:r>
    </w:p>
    <w:p w:rsidR="00576DC7" w:rsidRDefault="00576DC7">
      <w:pPr>
        <w:pStyle w:val="CommentText"/>
      </w:pPr>
    </w:p>
  </w:comment>
  <w:comment w:id="6" w:author="Samson Tu" w:date="2013-02-27T14:58:00Z" w:initials="swt">
    <w:p w:rsidR="00576DC7" w:rsidRDefault="00576DC7" w:rsidP="003A4005">
      <w:pPr>
        <w:pStyle w:val="CommentText"/>
      </w:pPr>
      <w:r>
        <w:rPr>
          <w:rStyle w:val="CommentReference"/>
        </w:rPr>
        <w:annotationRef/>
      </w:r>
    </w:p>
    <w:p w:rsidR="00576DC7" w:rsidRDefault="00576DC7" w:rsidP="003A4005">
      <w:pPr>
        <w:pStyle w:val="CommentText"/>
      </w:pPr>
      <w:r w:rsidRPr="003A4005">
        <w:t>http://www.state.nj.us/health/cd/documents/sterile_sites.pdf</w:t>
      </w:r>
    </w:p>
    <w:p w:rsidR="00576DC7" w:rsidRDefault="00576DC7" w:rsidP="003A4005">
      <w:pPr>
        <w:pStyle w:val="CommentText"/>
      </w:pPr>
    </w:p>
    <w:p w:rsidR="00576DC7" w:rsidRDefault="00576DC7" w:rsidP="003A4005">
      <w:pPr>
        <w:pStyle w:val="CommentText"/>
      </w:pPr>
      <w:r>
        <w:t xml:space="preserve">A normally sterile site is defined as: </w:t>
      </w:r>
    </w:p>
    <w:p w:rsidR="00576DC7" w:rsidRDefault="00576DC7" w:rsidP="003A4005">
      <w:pPr>
        <w:pStyle w:val="CommentText"/>
      </w:pPr>
      <w:r>
        <w:t></w:t>
      </w:r>
      <w:r>
        <w:t xml:space="preserve"> blood </w:t>
      </w:r>
    </w:p>
    <w:p w:rsidR="00576DC7" w:rsidRDefault="00576DC7" w:rsidP="003A4005">
      <w:pPr>
        <w:pStyle w:val="CommentText"/>
      </w:pPr>
      <w:r>
        <w:t></w:t>
      </w:r>
      <w:r>
        <w:t xml:space="preserve"> bone and bone marrow </w:t>
      </w:r>
    </w:p>
    <w:p w:rsidR="00576DC7" w:rsidRDefault="00576DC7" w:rsidP="003A4005">
      <w:pPr>
        <w:pStyle w:val="CommentText"/>
      </w:pPr>
      <w:r>
        <w:t></w:t>
      </w:r>
      <w:r>
        <w:t xml:space="preserve"> cerebrospinal fluid (CSF) </w:t>
      </w:r>
    </w:p>
    <w:p w:rsidR="00576DC7" w:rsidRDefault="00576DC7" w:rsidP="003A4005">
      <w:pPr>
        <w:pStyle w:val="CommentText"/>
      </w:pPr>
      <w:r>
        <w:t></w:t>
      </w:r>
      <w:r>
        <w:t xml:space="preserve"> internal body sites </w:t>
      </w:r>
    </w:p>
    <w:p w:rsidR="00576DC7" w:rsidRDefault="00576DC7" w:rsidP="003A4005">
      <w:pPr>
        <w:pStyle w:val="CommentText"/>
      </w:pPr>
      <w:r>
        <w:t></w:t>
      </w:r>
      <w:r>
        <w:t xml:space="preserve"> specimen obtained from surgery or aspirate from one of the following: brain, </w:t>
      </w:r>
    </w:p>
    <w:p w:rsidR="00576DC7" w:rsidRDefault="00576DC7" w:rsidP="003A4005">
      <w:pPr>
        <w:pStyle w:val="CommentText"/>
      </w:pPr>
      <w:r>
        <w:t xml:space="preserve">heart, liver, lymph node, spleen, vitreous fluid, kidney, pancreas, ovary </w:t>
      </w:r>
    </w:p>
    <w:p w:rsidR="00576DC7" w:rsidRDefault="00576DC7" w:rsidP="003A4005">
      <w:pPr>
        <w:pStyle w:val="CommentText"/>
      </w:pPr>
      <w:r>
        <w:t></w:t>
      </w:r>
      <w:r>
        <w:t xml:space="preserve"> joint fluid </w:t>
      </w:r>
    </w:p>
    <w:p w:rsidR="00576DC7" w:rsidRDefault="00576DC7" w:rsidP="003A4005">
      <w:pPr>
        <w:pStyle w:val="CommentText"/>
      </w:pPr>
      <w:r>
        <w:t></w:t>
      </w:r>
      <w:r>
        <w:t xml:space="preserve"> includes synovial fluid and needle aspirate or culture of any specific joint: </w:t>
      </w:r>
    </w:p>
    <w:p w:rsidR="00576DC7" w:rsidRDefault="00576DC7" w:rsidP="003A4005">
      <w:pPr>
        <w:pStyle w:val="CommentText"/>
      </w:pPr>
      <w:r>
        <w:t xml:space="preserve">knee, ankle, elbow, hip, wrist </w:t>
      </w:r>
    </w:p>
    <w:p w:rsidR="00576DC7" w:rsidRDefault="00576DC7" w:rsidP="003A4005">
      <w:pPr>
        <w:pStyle w:val="CommentText"/>
      </w:pPr>
      <w:r>
        <w:t></w:t>
      </w:r>
      <w:r>
        <w:t xml:space="preserve"> muscle </w:t>
      </w:r>
    </w:p>
    <w:p w:rsidR="00576DC7" w:rsidRDefault="00576DC7" w:rsidP="003A4005">
      <w:pPr>
        <w:pStyle w:val="CommentText"/>
      </w:pPr>
      <w:r>
        <w:t></w:t>
      </w:r>
      <w:r>
        <w:t xml:space="preserve"> pericardial fluid </w:t>
      </w:r>
    </w:p>
    <w:p w:rsidR="00576DC7" w:rsidRDefault="00576DC7" w:rsidP="003A4005">
      <w:pPr>
        <w:pStyle w:val="CommentText"/>
      </w:pPr>
      <w:r>
        <w:t></w:t>
      </w:r>
      <w:r>
        <w:t xml:space="preserve"> peritoneal fluid </w:t>
      </w:r>
    </w:p>
    <w:p w:rsidR="00576DC7" w:rsidRDefault="00576DC7" w:rsidP="003A4005">
      <w:pPr>
        <w:pStyle w:val="CommentText"/>
      </w:pPr>
      <w:r>
        <w:t></w:t>
      </w:r>
      <w:r>
        <w:t xml:space="preserve"> includes abdominal fluid, ascites </w:t>
      </w:r>
    </w:p>
    <w:p w:rsidR="00576DC7" w:rsidRDefault="00576DC7" w:rsidP="003A4005">
      <w:pPr>
        <w:pStyle w:val="CommentText"/>
      </w:pPr>
      <w:r>
        <w:t></w:t>
      </w:r>
      <w:r>
        <w:t xml:space="preserve"> pleural fluid </w:t>
      </w:r>
    </w:p>
    <w:p w:rsidR="00576DC7" w:rsidRDefault="00576DC7" w:rsidP="003A4005">
      <w:pPr>
        <w:pStyle w:val="CommentText"/>
      </w:pPr>
      <w:r>
        <w:t></w:t>
      </w:r>
      <w:r>
        <w:t> includes chest fluid, thoracentesis fluid</w:t>
      </w:r>
    </w:p>
  </w:comment>
</w:comment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altName w:val="Franklin Gothic Demi Cond"/>
    <w:panose1 w:val="020B080602020204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E6866"/>
    <w:multiLevelType w:val="multilevel"/>
    <w:tmpl w:val="B8680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A34E9D"/>
    <w:multiLevelType w:val="hybridMultilevel"/>
    <w:tmpl w:val="87A64F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D32F10"/>
    <w:multiLevelType w:val="multilevel"/>
    <w:tmpl w:val="8FE25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5D0BB7"/>
    <w:multiLevelType w:val="hybridMultilevel"/>
    <w:tmpl w:val="1D163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
  <w:rsids>
    <w:rsidRoot w:val="005C0114"/>
    <w:rsid w:val="00066F50"/>
    <w:rsid w:val="0008656B"/>
    <w:rsid w:val="000A53DB"/>
    <w:rsid w:val="000B1E2C"/>
    <w:rsid w:val="000B5FF4"/>
    <w:rsid w:val="000C0D11"/>
    <w:rsid w:val="000E0744"/>
    <w:rsid w:val="000E455D"/>
    <w:rsid w:val="0014058C"/>
    <w:rsid w:val="00160FB5"/>
    <w:rsid w:val="00164642"/>
    <w:rsid w:val="00186605"/>
    <w:rsid w:val="001A4BD5"/>
    <w:rsid w:val="001E7DCD"/>
    <w:rsid w:val="001F798B"/>
    <w:rsid w:val="00207EBB"/>
    <w:rsid w:val="002376E5"/>
    <w:rsid w:val="002447D2"/>
    <w:rsid w:val="0029044B"/>
    <w:rsid w:val="002A166C"/>
    <w:rsid w:val="003A4005"/>
    <w:rsid w:val="003A550C"/>
    <w:rsid w:val="00496CA9"/>
    <w:rsid w:val="004D3800"/>
    <w:rsid w:val="005058B4"/>
    <w:rsid w:val="00552FA0"/>
    <w:rsid w:val="00576DC7"/>
    <w:rsid w:val="005C0114"/>
    <w:rsid w:val="005C3C8E"/>
    <w:rsid w:val="00647D8C"/>
    <w:rsid w:val="00670D65"/>
    <w:rsid w:val="006740AF"/>
    <w:rsid w:val="006D7974"/>
    <w:rsid w:val="007171E6"/>
    <w:rsid w:val="007211BC"/>
    <w:rsid w:val="007460B3"/>
    <w:rsid w:val="00780223"/>
    <w:rsid w:val="00785F34"/>
    <w:rsid w:val="00853DF4"/>
    <w:rsid w:val="00896A11"/>
    <w:rsid w:val="008C23BC"/>
    <w:rsid w:val="008D01C0"/>
    <w:rsid w:val="009151CE"/>
    <w:rsid w:val="00944CCC"/>
    <w:rsid w:val="009A62B7"/>
    <w:rsid w:val="009D57D4"/>
    <w:rsid w:val="009F0495"/>
    <w:rsid w:val="009F1C68"/>
    <w:rsid w:val="009F6416"/>
    <w:rsid w:val="00A02189"/>
    <w:rsid w:val="00A24406"/>
    <w:rsid w:val="00A524D5"/>
    <w:rsid w:val="00A75454"/>
    <w:rsid w:val="00A76BB6"/>
    <w:rsid w:val="00AA16B8"/>
    <w:rsid w:val="00AD3E8E"/>
    <w:rsid w:val="00B06FD5"/>
    <w:rsid w:val="00B35430"/>
    <w:rsid w:val="00B74EC8"/>
    <w:rsid w:val="00BC3432"/>
    <w:rsid w:val="00C53199"/>
    <w:rsid w:val="00C75298"/>
    <w:rsid w:val="00C76D07"/>
    <w:rsid w:val="00C876E0"/>
    <w:rsid w:val="00C97D63"/>
    <w:rsid w:val="00CA36D4"/>
    <w:rsid w:val="00CA67D1"/>
    <w:rsid w:val="00CC374F"/>
    <w:rsid w:val="00D14B56"/>
    <w:rsid w:val="00D5227B"/>
    <w:rsid w:val="00D531F6"/>
    <w:rsid w:val="00D72C11"/>
    <w:rsid w:val="00D815AF"/>
    <w:rsid w:val="00D911F1"/>
    <w:rsid w:val="00DA0CB6"/>
    <w:rsid w:val="00DD0ACF"/>
    <w:rsid w:val="00DD5018"/>
    <w:rsid w:val="00DF0C79"/>
    <w:rsid w:val="00DF497A"/>
    <w:rsid w:val="00E013F1"/>
    <w:rsid w:val="00E2119C"/>
    <w:rsid w:val="00E226CA"/>
    <w:rsid w:val="00E64CD3"/>
    <w:rsid w:val="00EA2B77"/>
    <w:rsid w:val="00EA2EDB"/>
    <w:rsid w:val="00F01718"/>
    <w:rsid w:val="00F24AEC"/>
    <w:rsid w:val="00F37F31"/>
    <w:rsid w:val="00F925F4"/>
    <w:rsid w:val="00FB6C71"/>
    <w:rsid w:val="00FE0C13"/>
    <w:rsid w:val="00FF4500"/>
  </w:rsids>
  <m:mathPr>
    <m:mathFont m:val="Arial Black"/>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44B"/>
    <w:pPr>
      <w:spacing w:before="200" w:after="0"/>
    </w:pPr>
    <w:rPr>
      <w:rFonts w:ascii="Times New Roman" w:hAnsi="Times New Roman"/>
    </w:rPr>
  </w:style>
  <w:style w:type="paragraph" w:styleId="Heading1">
    <w:name w:val="heading 1"/>
    <w:basedOn w:val="Normal"/>
    <w:next w:val="Normal"/>
    <w:link w:val="Heading1Char"/>
    <w:uiPriority w:val="9"/>
    <w:qFormat/>
    <w:rsid w:val="002904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044B"/>
    <w:pPr>
      <w:keepNext/>
      <w:keepLines/>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SRD">
    <w:name w:val="HSR&amp;D"/>
    <w:rsid w:val="007171E6"/>
    <w:pPr>
      <w:tabs>
        <w:tab w:val="left" w:pos="360"/>
        <w:tab w:val="left" w:pos="720"/>
        <w:tab w:val="left" w:pos="1080"/>
        <w:tab w:val="left" w:pos="1440"/>
      </w:tabs>
      <w:spacing w:after="0"/>
    </w:pPr>
    <w:rPr>
      <w:rFonts w:ascii="Arial" w:eastAsia="Times New Roman" w:hAnsi="Arial" w:cs="Times New Roman"/>
      <w:sz w:val="22"/>
    </w:rPr>
  </w:style>
  <w:style w:type="paragraph" w:customStyle="1" w:styleId="NormalNoSpaceAfter">
    <w:name w:val="Normal No Space After"/>
    <w:basedOn w:val="Normal"/>
    <w:qFormat/>
    <w:rsid w:val="0014058C"/>
  </w:style>
  <w:style w:type="paragraph" w:styleId="ListParagraph">
    <w:name w:val="List Paragraph"/>
    <w:basedOn w:val="Normal"/>
    <w:uiPriority w:val="34"/>
    <w:qFormat/>
    <w:rsid w:val="005C0114"/>
    <w:pPr>
      <w:ind w:left="720"/>
      <w:contextualSpacing/>
    </w:pPr>
  </w:style>
  <w:style w:type="paragraph" w:styleId="BalloonText">
    <w:name w:val="Balloon Text"/>
    <w:basedOn w:val="Normal"/>
    <w:link w:val="BalloonTextChar"/>
    <w:uiPriority w:val="99"/>
    <w:semiHidden/>
    <w:unhideWhenUsed/>
    <w:rsid w:val="00A76BB6"/>
    <w:rPr>
      <w:rFonts w:ascii="Lucida Grande" w:hAnsi="Lucida Grande"/>
      <w:sz w:val="18"/>
      <w:szCs w:val="18"/>
    </w:rPr>
  </w:style>
  <w:style w:type="character" w:customStyle="1" w:styleId="BalloonTextChar">
    <w:name w:val="Balloon Text Char"/>
    <w:basedOn w:val="DefaultParagraphFont"/>
    <w:link w:val="BalloonText"/>
    <w:uiPriority w:val="99"/>
    <w:semiHidden/>
    <w:rsid w:val="00A76BB6"/>
    <w:rPr>
      <w:rFonts w:ascii="Lucida Grande" w:hAnsi="Lucida Grande"/>
      <w:sz w:val="18"/>
      <w:szCs w:val="18"/>
    </w:rPr>
  </w:style>
  <w:style w:type="character" w:customStyle="1" w:styleId="Heading2Char">
    <w:name w:val="Heading 2 Char"/>
    <w:basedOn w:val="DefaultParagraphFont"/>
    <w:link w:val="Heading2"/>
    <w:uiPriority w:val="9"/>
    <w:rsid w:val="0029044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9044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9044B"/>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044B"/>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A524D5"/>
    <w:rPr>
      <w:sz w:val="16"/>
      <w:szCs w:val="16"/>
    </w:rPr>
  </w:style>
  <w:style w:type="paragraph" w:styleId="CommentText">
    <w:name w:val="annotation text"/>
    <w:basedOn w:val="Normal"/>
    <w:link w:val="CommentTextChar"/>
    <w:uiPriority w:val="99"/>
    <w:semiHidden/>
    <w:unhideWhenUsed/>
    <w:rsid w:val="00A524D5"/>
    <w:rPr>
      <w:sz w:val="20"/>
      <w:szCs w:val="20"/>
    </w:rPr>
  </w:style>
  <w:style w:type="character" w:customStyle="1" w:styleId="CommentTextChar">
    <w:name w:val="Comment Text Char"/>
    <w:basedOn w:val="DefaultParagraphFont"/>
    <w:link w:val="CommentText"/>
    <w:uiPriority w:val="99"/>
    <w:semiHidden/>
    <w:rsid w:val="00A524D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524D5"/>
    <w:rPr>
      <w:b/>
      <w:bCs/>
    </w:rPr>
  </w:style>
  <w:style w:type="character" w:customStyle="1" w:styleId="CommentSubjectChar">
    <w:name w:val="Comment Subject Char"/>
    <w:basedOn w:val="CommentTextChar"/>
    <w:link w:val="CommentSubject"/>
    <w:uiPriority w:val="99"/>
    <w:semiHidden/>
    <w:rsid w:val="00A524D5"/>
    <w:rPr>
      <w:b/>
      <w:bCs/>
    </w:rPr>
  </w:style>
  <w:style w:type="character" w:styleId="Hyperlink">
    <w:name w:val="Hyperlink"/>
    <w:basedOn w:val="DefaultParagraphFont"/>
    <w:uiPriority w:val="99"/>
    <w:semiHidden/>
    <w:unhideWhenUsed/>
    <w:rsid w:val="00A524D5"/>
    <w:rPr>
      <w:color w:val="0000FF"/>
      <w:u w:val="single"/>
    </w:rPr>
  </w:style>
  <w:style w:type="character" w:customStyle="1" w:styleId="apple-converted-space">
    <w:name w:val="apple-converted-space"/>
    <w:basedOn w:val="DefaultParagraphFont"/>
    <w:rsid w:val="00A524D5"/>
  </w:style>
  <w:style w:type="paragraph" w:styleId="Revision">
    <w:name w:val="Revision"/>
    <w:hidden/>
    <w:uiPriority w:val="99"/>
    <w:semiHidden/>
    <w:rsid w:val="00A524D5"/>
    <w:pPr>
      <w:spacing w:after="0"/>
    </w:pPr>
    <w:rPr>
      <w:rFonts w:ascii="Times New Roman" w:hAnsi="Times New Roman"/>
    </w:rPr>
  </w:style>
  <w:style w:type="paragraph" w:styleId="NormalWeb">
    <w:name w:val="Normal (Web)"/>
    <w:basedOn w:val="Normal"/>
    <w:uiPriority w:val="99"/>
    <w:semiHidden/>
    <w:unhideWhenUsed/>
    <w:rsid w:val="003A4005"/>
    <w:pPr>
      <w:spacing w:before="100" w:beforeAutospacing="1" w:after="100" w:afterAutospacing="1"/>
    </w:pPr>
    <w:rPr>
      <w:rFonts w:eastAsia="Times New Roman" w:cs="Times New Roman"/>
      <w:lang w:eastAsia="en-US"/>
    </w:rPr>
  </w:style>
  <w:style w:type="character" w:styleId="Emphasis">
    <w:name w:val="Emphasis"/>
    <w:basedOn w:val="DefaultParagraphFont"/>
    <w:uiPriority w:val="20"/>
    <w:qFormat/>
    <w:rsid w:val="003A4005"/>
    <w:rPr>
      <w:i/>
      <w:iCs/>
    </w:rPr>
  </w:style>
  <w:style w:type="character" w:customStyle="1" w:styleId="redbold">
    <w:name w:val="redbold"/>
    <w:basedOn w:val="DefaultParagraphFont"/>
    <w:rsid w:val="003A4005"/>
  </w:style>
  <w:style w:type="character" w:styleId="Strong">
    <w:name w:val="Strong"/>
    <w:basedOn w:val="DefaultParagraphFont"/>
    <w:uiPriority w:val="22"/>
    <w:qFormat/>
    <w:rsid w:val="003A400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44B"/>
    <w:pPr>
      <w:spacing w:before="200" w:after="0"/>
    </w:pPr>
    <w:rPr>
      <w:rFonts w:ascii="Times New Roman" w:hAnsi="Times New Roman"/>
    </w:rPr>
  </w:style>
  <w:style w:type="paragraph" w:styleId="Heading1">
    <w:name w:val="heading 1"/>
    <w:basedOn w:val="Normal"/>
    <w:next w:val="Normal"/>
    <w:link w:val="Heading1Char"/>
    <w:uiPriority w:val="9"/>
    <w:qFormat/>
    <w:rsid w:val="002904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044B"/>
    <w:pPr>
      <w:keepNext/>
      <w:keepLines/>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SRD">
    <w:name w:val="HSR&amp;D"/>
    <w:rsid w:val="007171E6"/>
    <w:pPr>
      <w:tabs>
        <w:tab w:val="left" w:pos="360"/>
        <w:tab w:val="left" w:pos="720"/>
        <w:tab w:val="left" w:pos="1080"/>
        <w:tab w:val="left" w:pos="1440"/>
      </w:tabs>
      <w:spacing w:after="0"/>
    </w:pPr>
    <w:rPr>
      <w:rFonts w:ascii="Arial" w:eastAsia="Times New Roman" w:hAnsi="Arial" w:cs="Times New Roman"/>
      <w:sz w:val="22"/>
    </w:rPr>
  </w:style>
  <w:style w:type="paragraph" w:customStyle="1" w:styleId="NormalNoSpaceAfter">
    <w:name w:val="Normal No Space After"/>
    <w:basedOn w:val="Normal"/>
    <w:qFormat/>
    <w:rsid w:val="0014058C"/>
  </w:style>
  <w:style w:type="paragraph" w:styleId="ListParagraph">
    <w:name w:val="List Paragraph"/>
    <w:basedOn w:val="Normal"/>
    <w:uiPriority w:val="34"/>
    <w:qFormat/>
    <w:rsid w:val="005C0114"/>
    <w:pPr>
      <w:ind w:left="720"/>
      <w:contextualSpacing/>
    </w:pPr>
  </w:style>
  <w:style w:type="paragraph" w:styleId="BalloonText">
    <w:name w:val="Balloon Text"/>
    <w:basedOn w:val="Normal"/>
    <w:link w:val="BalloonTextChar"/>
    <w:uiPriority w:val="99"/>
    <w:semiHidden/>
    <w:unhideWhenUsed/>
    <w:rsid w:val="00A76BB6"/>
    <w:rPr>
      <w:rFonts w:ascii="Lucida Grande" w:hAnsi="Lucida Grande"/>
      <w:sz w:val="18"/>
      <w:szCs w:val="18"/>
    </w:rPr>
  </w:style>
  <w:style w:type="character" w:customStyle="1" w:styleId="BalloonTextChar">
    <w:name w:val="Balloon Text Char"/>
    <w:basedOn w:val="DefaultParagraphFont"/>
    <w:link w:val="BalloonText"/>
    <w:uiPriority w:val="99"/>
    <w:semiHidden/>
    <w:rsid w:val="00A76BB6"/>
    <w:rPr>
      <w:rFonts w:ascii="Lucida Grande" w:hAnsi="Lucida Grande"/>
      <w:sz w:val="18"/>
      <w:szCs w:val="18"/>
    </w:rPr>
  </w:style>
  <w:style w:type="character" w:customStyle="1" w:styleId="Heading2Char">
    <w:name w:val="Heading 2 Char"/>
    <w:basedOn w:val="DefaultParagraphFont"/>
    <w:link w:val="Heading2"/>
    <w:uiPriority w:val="9"/>
    <w:rsid w:val="0029044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9044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9044B"/>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044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98976311">
      <w:bodyDiv w:val="1"/>
      <w:marLeft w:val="0"/>
      <w:marRight w:val="0"/>
      <w:marTop w:val="0"/>
      <w:marBottom w:val="0"/>
      <w:divBdr>
        <w:top w:val="none" w:sz="0" w:space="0" w:color="auto"/>
        <w:left w:val="none" w:sz="0" w:space="0" w:color="auto"/>
        <w:bottom w:val="none" w:sz="0" w:space="0" w:color="auto"/>
        <w:right w:val="none" w:sz="0" w:space="0" w:color="auto"/>
      </w:divBdr>
      <w:divsChild>
        <w:div w:id="1312371279">
          <w:marLeft w:val="0"/>
          <w:marRight w:val="0"/>
          <w:marTop w:val="0"/>
          <w:marBottom w:val="0"/>
          <w:divBdr>
            <w:top w:val="none" w:sz="0" w:space="0" w:color="auto"/>
            <w:left w:val="none" w:sz="0" w:space="0" w:color="auto"/>
            <w:bottom w:val="none" w:sz="0" w:space="0" w:color="auto"/>
            <w:right w:val="none" w:sz="0" w:space="0" w:color="auto"/>
          </w:divBdr>
        </w:div>
        <w:div w:id="587545971">
          <w:marLeft w:val="0"/>
          <w:marRight w:val="0"/>
          <w:marTop w:val="0"/>
          <w:marBottom w:val="0"/>
          <w:divBdr>
            <w:top w:val="none" w:sz="0" w:space="0" w:color="auto"/>
            <w:left w:val="none" w:sz="0" w:space="0" w:color="auto"/>
            <w:bottom w:val="none" w:sz="0" w:space="0" w:color="auto"/>
            <w:right w:val="none" w:sz="0" w:space="0" w:color="auto"/>
          </w:divBdr>
        </w:div>
        <w:div w:id="45226948">
          <w:marLeft w:val="0"/>
          <w:marRight w:val="0"/>
          <w:marTop w:val="0"/>
          <w:marBottom w:val="0"/>
          <w:divBdr>
            <w:top w:val="none" w:sz="0" w:space="0" w:color="auto"/>
            <w:left w:val="none" w:sz="0" w:space="0" w:color="auto"/>
            <w:bottom w:val="none" w:sz="0" w:space="0" w:color="auto"/>
            <w:right w:val="none" w:sz="0" w:space="0" w:color="auto"/>
          </w:divBdr>
        </w:div>
        <w:div w:id="1703823048">
          <w:marLeft w:val="0"/>
          <w:marRight w:val="0"/>
          <w:marTop w:val="0"/>
          <w:marBottom w:val="0"/>
          <w:divBdr>
            <w:top w:val="none" w:sz="0" w:space="0" w:color="auto"/>
            <w:left w:val="none" w:sz="0" w:space="0" w:color="auto"/>
            <w:bottom w:val="none" w:sz="0" w:space="0" w:color="auto"/>
            <w:right w:val="none" w:sz="0" w:space="0" w:color="auto"/>
          </w:divBdr>
          <w:divsChild>
            <w:div w:id="619922619">
              <w:marLeft w:val="0"/>
              <w:marRight w:val="0"/>
              <w:marTop w:val="0"/>
              <w:marBottom w:val="0"/>
              <w:divBdr>
                <w:top w:val="none" w:sz="0" w:space="0" w:color="auto"/>
                <w:left w:val="none" w:sz="0" w:space="0" w:color="auto"/>
                <w:bottom w:val="none" w:sz="0" w:space="0" w:color="auto"/>
                <w:right w:val="none" w:sz="0" w:space="0" w:color="auto"/>
              </w:divBdr>
              <w:divsChild>
                <w:div w:id="1106851001">
                  <w:marLeft w:val="0"/>
                  <w:marRight w:val="0"/>
                  <w:marTop w:val="0"/>
                  <w:marBottom w:val="0"/>
                  <w:divBdr>
                    <w:top w:val="none" w:sz="0" w:space="0" w:color="auto"/>
                    <w:left w:val="none" w:sz="0" w:space="0" w:color="auto"/>
                    <w:bottom w:val="none" w:sz="0" w:space="0" w:color="auto"/>
                    <w:right w:val="none" w:sz="0" w:space="0" w:color="auto"/>
                  </w:divBdr>
                </w:div>
                <w:div w:id="923689962">
                  <w:marLeft w:val="0"/>
                  <w:marRight w:val="0"/>
                  <w:marTop w:val="0"/>
                  <w:marBottom w:val="0"/>
                  <w:divBdr>
                    <w:top w:val="none" w:sz="0" w:space="0" w:color="auto"/>
                    <w:left w:val="none" w:sz="0" w:space="0" w:color="auto"/>
                    <w:bottom w:val="none" w:sz="0" w:space="0" w:color="auto"/>
                    <w:right w:val="none" w:sz="0" w:space="0" w:color="auto"/>
                  </w:divBdr>
                </w:div>
                <w:div w:id="710156694">
                  <w:marLeft w:val="0"/>
                  <w:marRight w:val="0"/>
                  <w:marTop w:val="0"/>
                  <w:marBottom w:val="0"/>
                  <w:divBdr>
                    <w:top w:val="none" w:sz="0" w:space="0" w:color="auto"/>
                    <w:left w:val="none" w:sz="0" w:space="0" w:color="auto"/>
                    <w:bottom w:val="none" w:sz="0" w:space="0" w:color="auto"/>
                    <w:right w:val="none" w:sz="0" w:space="0" w:color="auto"/>
                  </w:divBdr>
                  <w:divsChild>
                    <w:div w:id="1051424950">
                      <w:marLeft w:val="0"/>
                      <w:marRight w:val="0"/>
                      <w:marTop w:val="0"/>
                      <w:marBottom w:val="0"/>
                      <w:divBdr>
                        <w:top w:val="none" w:sz="0" w:space="0" w:color="auto"/>
                        <w:left w:val="none" w:sz="0" w:space="0" w:color="auto"/>
                        <w:bottom w:val="none" w:sz="0" w:space="0" w:color="auto"/>
                        <w:right w:val="none" w:sz="0" w:space="0" w:color="auto"/>
                      </w:divBdr>
                    </w:div>
                    <w:div w:id="145513300">
                      <w:marLeft w:val="0"/>
                      <w:marRight w:val="0"/>
                      <w:marTop w:val="0"/>
                      <w:marBottom w:val="0"/>
                      <w:divBdr>
                        <w:top w:val="none" w:sz="0" w:space="0" w:color="auto"/>
                        <w:left w:val="none" w:sz="0" w:space="0" w:color="auto"/>
                        <w:bottom w:val="none" w:sz="0" w:space="0" w:color="auto"/>
                        <w:right w:val="none" w:sz="0" w:space="0" w:color="auto"/>
                      </w:divBdr>
                    </w:div>
                    <w:div w:id="1541356157">
                      <w:marLeft w:val="0"/>
                      <w:marRight w:val="0"/>
                      <w:marTop w:val="0"/>
                      <w:marBottom w:val="0"/>
                      <w:divBdr>
                        <w:top w:val="none" w:sz="0" w:space="0" w:color="auto"/>
                        <w:left w:val="none" w:sz="0" w:space="0" w:color="auto"/>
                        <w:bottom w:val="none" w:sz="0" w:space="0" w:color="auto"/>
                        <w:right w:val="none" w:sz="0" w:space="0" w:color="auto"/>
                      </w:divBdr>
                    </w:div>
                    <w:div w:id="1975674930">
                      <w:marLeft w:val="0"/>
                      <w:marRight w:val="0"/>
                      <w:marTop w:val="0"/>
                      <w:marBottom w:val="0"/>
                      <w:divBdr>
                        <w:top w:val="none" w:sz="0" w:space="0" w:color="auto"/>
                        <w:left w:val="none" w:sz="0" w:space="0" w:color="auto"/>
                        <w:bottom w:val="none" w:sz="0" w:space="0" w:color="auto"/>
                        <w:right w:val="none" w:sz="0" w:space="0" w:color="auto"/>
                      </w:divBdr>
                    </w:div>
                    <w:div w:id="2020428251">
                      <w:marLeft w:val="0"/>
                      <w:marRight w:val="0"/>
                      <w:marTop w:val="0"/>
                      <w:marBottom w:val="0"/>
                      <w:divBdr>
                        <w:top w:val="none" w:sz="0" w:space="0" w:color="auto"/>
                        <w:left w:val="none" w:sz="0" w:space="0" w:color="auto"/>
                        <w:bottom w:val="none" w:sz="0" w:space="0" w:color="auto"/>
                        <w:right w:val="none" w:sz="0" w:space="0" w:color="auto"/>
                      </w:divBdr>
                    </w:div>
                    <w:div w:id="2108690509">
                      <w:marLeft w:val="0"/>
                      <w:marRight w:val="0"/>
                      <w:marTop w:val="0"/>
                      <w:marBottom w:val="0"/>
                      <w:divBdr>
                        <w:top w:val="none" w:sz="0" w:space="0" w:color="auto"/>
                        <w:left w:val="none" w:sz="0" w:space="0" w:color="auto"/>
                        <w:bottom w:val="none" w:sz="0" w:space="0" w:color="auto"/>
                        <w:right w:val="none" w:sz="0" w:space="0" w:color="auto"/>
                      </w:divBdr>
                    </w:div>
                    <w:div w:id="1861360337">
                      <w:marLeft w:val="0"/>
                      <w:marRight w:val="0"/>
                      <w:marTop w:val="0"/>
                      <w:marBottom w:val="0"/>
                      <w:divBdr>
                        <w:top w:val="none" w:sz="0" w:space="0" w:color="auto"/>
                        <w:left w:val="none" w:sz="0" w:space="0" w:color="auto"/>
                        <w:bottom w:val="none" w:sz="0" w:space="0" w:color="auto"/>
                        <w:right w:val="none" w:sz="0" w:space="0" w:color="auto"/>
                      </w:divBdr>
                    </w:div>
                    <w:div w:id="1348172325">
                      <w:marLeft w:val="0"/>
                      <w:marRight w:val="0"/>
                      <w:marTop w:val="0"/>
                      <w:marBottom w:val="0"/>
                      <w:divBdr>
                        <w:top w:val="none" w:sz="0" w:space="0" w:color="auto"/>
                        <w:left w:val="none" w:sz="0" w:space="0" w:color="auto"/>
                        <w:bottom w:val="none" w:sz="0" w:space="0" w:color="auto"/>
                        <w:right w:val="none" w:sz="0" w:space="0" w:color="auto"/>
                      </w:divBdr>
                    </w:div>
                    <w:div w:id="2042196236">
                      <w:marLeft w:val="0"/>
                      <w:marRight w:val="0"/>
                      <w:marTop w:val="0"/>
                      <w:marBottom w:val="0"/>
                      <w:divBdr>
                        <w:top w:val="none" w:sz="0" w:space="0" w:color="auto"/>
                        <w:left w:val="none" w:sz="0" w:space="0" w:color="auto"/>
                        <w:bottom w:val="none" w:sz="0" w:space="0" w:color="auto"/>
                        <w:right w:val="none" w:sz="0" w:space="0" w:color="auto"/>
                      </w:divBdr>
                    </w:div>
                    <w:div w:id="1878658581">
                      <w:marLeft w:val="0"/>
                      <w:marRight w:val="0"/>
                      <w:marTop w:val="0"/>
                      <w:marBottom w:val="0"/>
                      <w:divBdr>
                        <w:top w:val="none" w:sz="0" w:space="0" w:color="auto"/>
                        <w:left w:val="none" w:sz="0" w:space="0" w:color="auto"/>
                        <w:bottom w:val="none" w:sz="0" w:space="0" w:color="auto"/>
                        <w:right w:val="none" w:sz="0" w:space="0" w:color="auto"/>
                      </w:divBdr>
                    </w:div>
                    <w:div w:id="1141271788">
                      <w:marLeft w:val="0"/>
                      <w:marRight w:val="0"/>
                      <w:marTop w:val="0"/>
                      <w:marBottom w:val="0"/>
                      <w:divBdr>
                        <w:top w:val="none" w:sz="0" w:space="0" w:color="auto"/>
                        <w:left w:val="none" w:sz="0" w:space="0" w:color="auto"/>
                        <w:bottom w:val="none" w:sz="0" w:space="0" w:color="auto"/>
                        <w:right w:val="none" w:sz="0" w:space="0" w:color="auto"/>
                      </w:divBdr>
                    </w:div>
                    <w:div w:id="1021279384">
                      <w:marLeft w:val="0"/>
                      <w:marRight w:val="0"/>
                      <w:marTop w:val="0"/>
                      <w:marBottom w:val="0"/>
                      <w:divBdr>
                        <w:top w:val="none" w:sz="0" w:space="0" w:color="auto"/>
                        <w:left w:val="none" w:sz="0" w:space="0" w:color="auto"/>
                        <w:bottom w:val="none" w:sz="0" w:space="0" w:color="auto"/>
                        <w:right w:val="none" w:sz="0" w:space="0" w:color="auto"/>
                      </w:divBdr>
                    </w:div>
                    <w:div w:id="2100517530">
                      <w:marLeft w:val="0"/>
                      <w:marRight w:val="0"/>
                      <w:marTop w:val="0"/>
                      <w:marBottom w:val="0"/>
                      <w:divBdr>
                        <w:top w:val="none" w:sz="0" w:space="0" w:color="auto"/>
                        <w:left w:val="none" w:sz="0" w:space="0" w:color="auto"/>
                        <w:bottom w:val="none" w:sz="0" w:space="0" w:color="auto"/>
                        <w:right w:val="none" w:sz="0" w:space="0" w:color="auto"/>
                      </w:divBdr>
                    </w:div>
                    <w:div w:id="1777677558">
                      <w:marLeft w:val="0"/>
                      <w:marRight w:val="0"/>
                      <w:marTop w:val="0"/>
                      <w:marBottom w:val="0"/>
                      <w:divBdr>
                        <w:top w:val="none" w:sz="0" w:space="0" w:color="auto"/>
                        <w:left w:val="none" w:sz="0" w:space="0" w:color="auto"/>
                        <w:bottom w:val="none" w:sz="0" w:space="0" w:color="auto"/>
                        <w:right w:val="none" w:sz="0" w:space="0" w:color="auto"/>
                      </w:divBdr>
                    </w:div>
                    <w:div w:id="1804301382">
                      <w:marLeft w:val="0"/>
                      <w:marRight w:val="0"/>
                      <w:marTop w:val="0"/>
                      <w:marBottom w:val="0"/>
                      <w:divBdr>
                        <w:top w:val="none" w:sz="0" w:space="0" w:color="auto"/>
                        <w:left w:val="none" w:sz="0" w:space="0" w:color="auto"/>
                        <w:bottom w:val="none" w:sz="0" w:space="0" w:color="auto"/>
                        <w:right w:val="none" w:sz="0" w:space="0" w:color="auto"/>
                      </w:divBdr>
                    </w:div>
                    <w:div w:id="1408264689">
                      <w:marLeft w:val="0"/>
                      <w:marRight w:val="0"/>
                      <w:marTop w:val="0"/>
                      <w:marBottom w:val="0"/>
                      <w:divBdr>
                        <w:top w:val="none" w:sz="0" w:space="0" w:color="auto"/>
                        <w:left w:val="none" w:sz="0" w:space="0" w:color="auto"/>
                        <w:bottom w:val="none" w:sz="0" w:space="0" w:color="auto"/>
                        <w:right w:val="none" w:sz="0" w:space="0" w:color="auto"/>
                      </w:divBdr>
                    </w:div>
                    <w:div w:id="1776289088">
                      <w:marLeft w:val="0"/>
                      <w:marRight w:val="0"/>
                      <w:marTop w:val="0"/>
                      <w:marBottom w:val="0"/>
                      <w:divBdr>
                        <w:top w:val="none" w:sz="0" w:space="0" w:color="auto"/>
                        <w:left w:val="none" w:sz="0" w:space="0" w:color="auto"/>
                        <w:bottom w:val="none" w:sz="0" w:space="0" w:color="auto"/>
                        <w:right w:val="none" w:sz="0" w:space="0" w:color="auto"/>
                      </w:divBdr>
                    </w:div>
                    <w:div w:id="2092702566">
                      <w:marLeft w:val="0"/>
                      <w:marRight w:val="0"/>
                      <w:marTop w:val="0"/>
                      <w:marBottom w:val="0"/>
                      <w:divBdr>
                        <w:top w:val="none" w:sz="0" w:space="0" w:color="auto"/>
                        <w:left w:val="none" w:sz="0" w:space="0" w:color="auto"/>
                        <w:bottom w:val="none" w:sz="0" w:space="0" w:color="auto"/>
                        <w:right w:val="none" w:sz="0" w:space="0" w:color="auto"/>
                      </w:divBdr>
                    </w:div>
                    <w:div w:id="950282344">
                      <w:marLeft w:val="0"/>
                      <w:marRight w:val="0"/>
                      <w:marTop w:val="0"/>
                      <w:marBottom w:val="0"/>
                      <w:divBdr>
                        <w:top w:val="none" w:sz="0" w:space="0" w:color="auto"/>
                        <w:left w:val="none" w:sz="0" w:space="0" w:color="auto"/>
                        <w:bottom w:val="none" w:sz="0" w:space="0" w:color="auto"/>
                        <w:right w:val="none" w:sz="0" w:space="0" w:color="auto"/>
                      </w:divBdr>
                    </w:div>
                    <w:div w:id="540244242">
                      <w:marLeft w:val="0"/>
                      <w:marRight w:val="0"/>
                      <w:marTop w:val="0"/>
                      <w:marBottom w:val="0"/>
                      <w:divBdr>
                        <w:top w:val="none" w:sz="0" w:space="0" w:color="auto"/>
                        <w:left w:val="none" w:sz="0" w:space="0" w:color="auto"/>
                        <w:bottom w:val="none" w:sz="0" w:space="0" w:color="auto"/>
                        <w:right w:val="none" w:sz="0" w:space="0" w:color="auto"/>
                      </w:divBdr>
                    </w:div>
                    <w:div w:id="1337465963">
                      <w:marLeft w:val="0"/>
                      <w:marRight w:val="0"/>
                      <w:marTop w:val="0"/>
                      <w:marBottom w:val="0"/>
                      <w:divBdr>
                        <w:top w:val="none" w:sz="0" w:space="0" w:color="auto"/>
                        <w:left w:val="none" w:sz="0" w:space="0" w:color="auto"/>
                        <w:bottom w:val="none" w:sz="0" w:space="0" w:color="auto"/>
                        <w:right w:val="none" w:sz="0" w:space="0" w:color="auto"/>
                      </w:divBdr>
                    </w:div>
                    <w:div w:id="932129297">
                      <w:marLeft w:val="0"/>
                      <w:marRight w:val="0"/>
                      <w:marTop w:val="0"/>
                      <w:marBottom w:val="0"/>
                      <w:divBdr>
                        <w:top w:val="none" w:sz="0" w:space="0" w:color="auto"/>
                        <w:left w:val="none" w:sz="0" w:space="0" w:color="auto"/>
                        <w:bottom w:val="none" w:sz="0" w:space="0" w:color="auto"/>
                        <w:right w:val="none" w:sz="0" w:space="0" w:color="auto"/>
                      </w:divBdr>
                    </w:div>
                    <w:div w:id="1480924170">
                      <w:marLeft w:val="0"/>
                      <w:marRight w:val="0"/>
                      <w:marTop w:val="0"/>
                      <w:marBottom w:val="0"/>
                      <w:divBdr>
                        <w:top w:val="none" w:sz="0" w:space="0" w:color="auto"/>
                        <w:left w:val="none" w:sz="0" w:space="0" w:color="auto"/>
                        <w:bottom w:val="none" w:sz="0" w:space="0" w:color="auto"/>
                        <w:right w:val="none" w:sz="0" w:space="0" w:color="auto"/>
                      </w:divBdr>
                    </w:div>
                    <w:div w:id="727343564">
                      <w:marLeft w:val="0"/>
                      <w:marRight w:val="0"/>
                      <w:marTop w:val="0"/>
                      <w:marBottom w:val="0"/>
                      <w:divBdr>
                        <w:top w:val="none" w:sz="0" w:space="0" w:color="auto"/>
                        <w:left w:val="none" w:sz="0" w:space="0" w:color="auto"/>
                        <w:bottom w:val="none" w:sz="0" w:space="0" w:color="auto"/>
                        <w:right w:val="none" w:sz="0" w:space="0" w:color="auto"/>
                      </w:divBdr>
                    </w:div>
                    <w:div w:id="1338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681720">
      <w:bodyDiv w:val="1"/>
      <w:marLeft w:val="0"/>
      <w:marRight w:val="0"/>
      <w:marTop w:val="0"/>
      <w:marBottom w:val="0"/>
      <w:divBdr>
        <w:top w:val="none" w:sz="0" w:space="0" w:color="auto"/>
        <w:left w:val="none" w:sz="0" w:space="0" w:color="auto"/>
        <w:bottom w:val="none" w:sz="0" w:space="0" w:color="auto"/>
        <w:right w:val="none" w:sz="0" w:space="0" w:color="auto"/>
      </w:divBdr>
    </w:div>
    <w:div w:id="1087578218">
      <w:bodyDiv w:val="1"/>
      <w:marLeft w:val="0"/>
      <w:marRight w:val="0"/>
      <w:marTop w:val="0"/>
      <w:marBottom w:val="0"/>
      <w:divBdr>
        <w:top w:val="none" w:sz="0" w:space="0" w:color="auto"/>
        <w:left w:val="none" w:sz="0" w:space="0" w:color="auto"/>
        <w:bottom w:val="none" w:sz="0" w:space="0" w:color="auto"/>
        <w:right w:val="none" w:sz="0" w:space="0" w:color="auto"/>
      </w:divBdr>
    </w:div>
    <w:div w:id="12205525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mailto:Susana.Martins@va.gov" TargetMode="External"/></Relationships>
</file>

<file path=word/_rels/document.xml.rels><?xml version="1.0" encoding="UTF-8" standalone="yes"?>
<Relationships xmlns="http://schemas.openxmlformats.org/package/2006/relationships"><Relationship Id="rId11" Type="http://schemas.openxmlformats.org/officeDocument/2006/relationships/package" Target="embeddings/Microsoft_Office_PowerPoint_Slide33.sldx"/><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fontTable" Target="fontTable.xml"/><Relationship Id="rId15" Type="http://schemas.openxmlformats.org/officeDocument/2006/relationships/theme" Target="theme/theme1.xml"/><Relationship Id="rId16"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package" Target="embeddings/Microsoft_Office_PowerPoint_Slide11.sldx"/><Relationship Id="rId7" Type="http://schemas.openxmlformats.org/officeDocument/2006/relationships/image" Target="media/image2.emf"/><Relationship Id="rId8" Type="http://schemas.openxmlformats.org/officeDocument/2006/relationships/package" Target="embeddings/Microsoft_Office_PowerPoint_Slide22.sldx"/><Relationship Id="rId9" Type="http://schemas.openxmlformats.org/officeDocument/2006/relationships/comments" Target="comments.xml"/><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929</TotalTime>
  <Pages>8</Pages>
  <Words>1026</Words>
  <Characters>5852</Characters>
  <Application>Microsoft Macintosh Word</Application>
  <DocSecurity>0</DocSecurity>
  <Lines>48</Lines>
  <Paragraphs>11</Paragraphs>
  <ScaleCrop>false</ScaleCrop>
  <HeadingPairs>
    <vt:vector size="2" baseType="variant">
      <vt:variant>
        <vt:lpstr>Title</vt:lpstr>
      </vt:variant>
      <vt:variant>
        <vt:i4>1</vt:i4>
      </vt:variant>
    </vt:vector>
  </HeadingPairs>
  <TitlesOfParts>
    <vt:vector size="1" baseType="lpstr">
      <vt:lpstr/>
    </vt:vector>
  </TitlesOfParts>
  <Company>imeduser</Company>
  <LinksUpToDate>false</LinksUpToDate>
  <CharactersWithSpaces>7186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Rubin</dc:creator>
  <cp:lastModifiedBy>Samson Tu</cp:lastModifiedBy>
  <cp:revision>11</cp:revision>
  <dcterms:created xsi:type="dcterms:W3CDTF">2013-02-27T16:48:00Z</dcterms:created>
  <dcterms:modified xsi:type="dcterms:W3CDTF">2013-03-21T06:27:00Z</dcterms:modified>
</cp:coreProperties>
</file>